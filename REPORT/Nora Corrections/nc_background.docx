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4AA4" w14:textId="77777777" w:rsidR="00E72FAB" w:rsidRDefault="00E72FAB">
      <w:pPr>
        <w:rPr>
          <w:rFonts w:ascii="Times New Roman" w:eastAsia="Ubuntu" w:hAnsi="Times New Roman" w:cs="Times New Roman"/>
          <w:sz w:val="30"/>
          <w:szCs w:val="30"/>
          <w:lang w:val="en"/>
        </w:rPr>
      </w:pPr>
    </w:p>
    <w:p w14:paraId="0E506A65" w14:textId="77777777" w:rsidR="00E72FAB" w:rsidRDefault="00E72FAB">
      <w:pPr>
        <w:rPr>
          <w:rFonts w:ascii="Times New Roman" w:eastAsia="Ubuntu" w:hAnsi="Times New Roman" w:cs="Times New Roman"/>
          <w:sz w:val="30"/>
          <w:szCs w:val="30"/>
          <w:lang w:val="en"/>
        </w:rPr>
      </w:pPr>
    </w:p>
    <w:p w14:paraId="3E0E5EFC" w14:textId="77777777" w:rsidR="00E72FAB" w:rsidRDefault="00E72FAB">
      <w:pPr>
        <w:rPr>
          <w:rFonts w:ascii="Times New Roman" w:eastAsia="Ubuntu" w:hAnsi="Times New Roman" w:cs="Times New Roman"/>
          <w:sz w:val="30"/>
          <w:szCs w:val="30"/>
          <w:lang w:val="en"/>
        </w:rPr>
      </w:pPr>
    </w:p>
    <w:p w14:paraId="485ECF86" w14:textId="77777777" w:rsidR="00E72FAB" w:rsidRDefault="00150356">
      <w:pPr>
        <w:numPr>
          <w:ilvl w:val="0"/>
          <w:numId w:val="1"/>
        </w:numPr>
        <w:rPr>
          <w:rFonts w:ascii="Ubuntu" w:eastAsia="Ubuntu" w:hAnsi="Ubuntu" w:cs="Ubuntu"/>
          <w:sz w:val="60"/>
          <w:szCs w:val="60"/>
          <w:lang w:val="en"/>
        </w:rPr>
      </w:pPr>
      <w:r>
        <w:rPr>
          <w:rFonts w:ascii="Ubuntu" w:eastAsia="Ubuntu" w:hAnsi="Ubuntu" w:cs="Ubuntu"/>
          <w:sz w:val="60"/>
          <w:szCs w:val="60"/>
          <w:lang w:val="en"/>
        </w:rPr>
        <w:t xml:space="preserve">  Background</w:t>
      </w:r>
    </w:p>
    <w:p w14:paraId="784C29AF" w14:textId="77777777" w:rsidR="00E72FAB" w:rsidRDefault="00E72FAB">
      <w:pPr>
        <w:rPr>
          <w:rFonts w:ascii="Times New Roman" w:hAnsi="Times New Roman" w:cs="Times New Roman"/>
          <w:sz w:val="22"/>
          <w:szCs w:val="22"/>
          <w:lang w:val="en"/>
        </w:rPr>
      </w:pPr>
    </w:p>
    <w:p w14:paraId="1CE80EE5" w14:textId="77777777" w:rsidR="00E72FAB" w:rsidRDefault="00150356">
      <w:pPr>
        <w:spacing w:line="360" w:lineRule="auto"/>
        <w:jc w:val="both"/>
        <w:rPr>
          <w:rFonts w:ascii="Times New Roman" w:hAnsi="Times New Roman" w:cs="Times New Roman"/>
          <w:sz w:val="22"/>
          <w:szCs w:val="22"/>
          <w:lang w:val="en"/>
        </w:rPr>
      </w:pPr>
      <w:r>
        <w:rPr>
          <w:rFonts w:ascii="Times New Roman" w:hAnsi="Times New Roman" w:cs="Times New Roman"/>
          <w:sz w:val="22"/>
          <w:szCs w:val="22"/>
          <w:lang w:val="en"/>
        </w:rPr>
        <w:t xml:space="preserve">Since the advent of medicine and </w:t>
      </w:r>
      <w:del w:id="0" w:author="Herr, Nora (059)" w:date="2019-11-23T12:38:00Z">
        <w:r w:rsidDel="00A21BCE">
          <w:rPr>
            <w:rFonts w:ascii="Times New Roman" w:hAnsi="Times New Roman" w:cs="Times New Roman"/>
            <w:sz w:val="22"/>
            <w:szCs w:val="22"/>
            <w:lang w:val="en"/>
          </w:rPr>
          <w:delText>pesticides</w:delText>
        </w:r>
      </w:del>
      <w:ins w:id="1" w:author="Herr, Nora (059)" w:date="2019-11-23T12:38:00Z">
        <w:r w:rsidR="00A21BCE">
          <w:rPr>
            <w:rFonts w:ascii="Times New Roman" w:hAnsi="Times New Roman" w:cs="Times New Roman"/>
            <w:sz w:val="22"/>
            <w:szCs w:val="22"/>
            <w:lang w:val="en"/>
          </w:rPr>
          <w:t>pesticides,</w:t>
        </w:r>
      </w:ins>
      <w:r>
        <w:rPr>
          <w:rFonts w:ascii="Times New Roman" w:hAnsi="Times New Roman" w:cs="Times New Roman"/>
          <w:sz w:val="22"/>
          <w:szCs w:val="22"/>
          <w:lang w:val="en"/>
        </w:rPr>
        <w:t xml:space="preserve"> microbial pathogens </w:t>
      </w:r>
      <w:proofErr w:type="gramStart"/>
      <w:r>
        <w:rPr>
          <w:rFonts w:ascii="Times New Roman" w:hAnsi="Times New Roman" w:cs="Times New Roman"/>
          <w:sz w:val="22"/>
          <w:szCs w:val="22"/>
          <w:lang w:val="en"/>
        </w:rPr>
        <w:t>have been targeted</w:t>
      </w:r>
      <w:proofErr w:type="gramEnd"/>
      <w:r>
        <w:rPr>
          <w:rFonts w:ascii="Times New Roman" w:hAnsi="Times New Roman" w:cs="Times New Roman"/>
          <w:sz w:val="22"/>
          <w:szCs w:val="22"/>
          <w:lang w:val="en"/>
        </w:rPr>
        <w:t xml:space="preserve"> with chemicals that have had the unintended and devastating effect of decimating cohabiting and often beneficial taxa. Over the last century this has </w:t>
      </w:r>
      <w:del w:id="2" w:author="Herr, Nora (059)" w:date="2019-11-23T12:38:00Z">
        <w:r w:rsidDel="00A21BCE">
          <w:rPr>
            <w:rFonts w:ascii="Times New Roman" w:hAnsi="Times New Roman" w:cs="Times New Roman"/>
            <w:sz w:val="22"/>
            <w:szCs w:val="22"/>
            <w:lang w:val="en"/>
          </w:rPr>
          <w:delText>lead</w:delText>
        </w:r>
      </w:del>
      <w:ins w:id="3" w:author="Herr, Nora (059)" w:date="2019-11-23T12:38:00Z">
        <w:r w:rsidR="00A21BCE">
          <w:rPr>
            <w:rFonts w:ascii="Times New Roman" w:hAnsi="Times New Roman" w:cs="Times New Roman"/>
            <w:sz w:val="22"/>
            <w:szCs w:val="22"/>
            <w:lang w:val="en"/>
          </w:rPr>
          <w:t>led</w:t>
        </w:r>
      </w:ins>
      <w:r>
        <w:rPr>
          <w:rFonts w:ascii="Times New Roman" w:hAnsi="Times New Roman" w:cs="Times New Roman"/>
          <w:sz w:val="22"/>
          <w:szCs w:val="22"/>
          <w:lang w:val="en"/>
        </w:rPr>
        <w:t xml:space="preserve"> to the rise of drug-resistant strains and exacerbated the consequences these pathogens </w:t>
      </w:r>
      <w:proofErr w:type="gramStart"/>
      <w:r>
        <w:rPr>
          <w:rFonts w:ascii="Times New Roman" w:hAnsi="Times New Roman" w:cs="Times New Roman"/>
          <w:sz w:val="22"/>
          <w:szCs w:val="22"/>
          <w:lang w:val="en"/>
        </w:rPr>
        <w:t>posed</w:t>
      </w:r>
      <w:r>
        <w:rPr>
          <w:rFonts w:ascii="Times New Roman" w:hAnsi="Times New Roman" w:cs="Times New Roman"/>
          <w:b/>
          <w:bCs/>
          <w:sz w:val="22"/>
          <w:szCs w:val="22"/>
          <w:lang w:val="en"/>
        </w:rPr>
        <w:t>[</w:t>
      </w:r>
      <w:proofErr w:type="gramEnd"/>
      <w:r>
        <w:rPr>
          <w:rFonts w:ascii="Times New Roman" w:hAnsi="Times New Roman" w:cs="Times New Roman"/>
          <w:b/>
          <w:bCs/>
          <w:sz w:val="22"/>
          <w:szCs w:val="22"/>
          <w:lang w:val="en"/>
        </w:rPr>
        <w:t>antibiotic/antifungal resistance]</w:t>
      </w:r>
      <w:r>
        <w:rPr>
          <w:rFonts w:ascii="Times New Roman" w:hAnsi="Times New Roman" w:cs="Times New Roman"/>
          <w:sz w:val="22"/>
          <w:szCs w:val="22"/>
          <w:lang w:val="en"/>
        </w:rPr>
        <w:t xml:space="preserve">. As the pharmaceutical industry ramps up their search for the next great compounds in this fight, microbiome research is beginning to </w:t>
      </w:r>
      <w:proofErr w:type="gramStart"/>
      <w:r>
        <w:rPr>
          <w:rFonts w:ascii="Times New Roman" w:hAnsi="Times New Roman" w:cs="Times New Roman"/>
          <w:sz w:val="22"/>
          <w:szCs w:val="22"/>
          <w:lang w:val="en"/>
        </w:rPr>
        <w:t>produce</w:t>
      </w:r>
      <w:proofErr w:type="gramEnd"/>
      <w:r>
        <w:rPr>
          <w:rFonts w:ascii="Times New Roman" w:hAnsi="Times New Roman" w:cs="Times New Roman"/>
          <w:sz w:val="22"/>
          <w:szCs w:val="22"/>
          <w:lang w:val="en"/>
        </w:rPr>
        <w:t xml:space="preserve"> successful alternatives to compound synthesis</w:t>
      </w:r>
      <w:ins w:id="4" w:author="Herr, Nora (059)" w:date="2019-11-23T12:39:00Z">
        <w:r w:rsidR="00A21BCE">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 xml:space="preserve">[cite </w:t>
      </w:r>
      <w:proofErr w:type="spellStart"/>
      <w:r>
        <w:rPr>
          <w:rFonts w:ascii="Times New Roman" w:hAnsi="Times New Roman" w:cs="Times New Roman"/>
          <w:b/>
          <w:bCs/>
          <w:sz w:val="22"/>
          <w:szCs w:val="22"/>
          <w:lang w:val="en"/>
        </w:rPr>
        <w:t>psl</w:t>
      </w:r>
      <w:proofErr w:type="spellEnd"/>
      <w:r>
        <w:rPr>
          <w:rFonts w:ascii="Times New Roman" w:hAnsi="Times New Roman" w:cs="Times New Roman"/>
          <w:b/>
          <w:bCs/>
          <w:sz w:val="22"/>
          <w:szCs w:val="22"/>
          <w:lang w:val="en"/>
        </w:rPr>
        <w:t xml:space="preserve"> </w:t>
      </w:r>
      <w:proofErr w:type="spellStart"/>
      <w:r>
        <w:rPr>
          <w:rFonts w:ascii="Times New Roman" w:hAnsi="Times New Roman" w:cs="Times New Roman"/>
          <w:b/>
          <w:bCs/>
          <w:sz w:val="22"/>
          <w:szCs w:val="22"/>
          <w:lang w:val="en"/>
        </w:rPr>
        <w:t>therapuetics</w:t>
      </w:r>
      <w:proofErr w:type="spellEnd"/>
      <w:r>
        <w:rPr>
          <w:rFonts w:ascii="Times New Roman" w:hAnsi="Times New Roman" w:cs="Times New Roman"/>
          <w:b/>
          <w:bCs/>
          <w:sz w:val="22"/>
          <w:szCs w:val="22"/>
          <w:lang w:val="en"/>
        </w:rPr>
        <w:t>]</w:t>
      </w:r>
      <w:r>
        <w:rPr>
          <w:rFonts w:ascii="Times New Roman" w:hAnsi="Times New Roman" w:cs="Times New Roman"/>
          <w:sz w:val="22"/>
          <w:szCs w:val="22"/>
          <w:lang w:val="en"/>
        </w:rPr>
        <w:t xml:space="preserve">. Currently </w:t>
      </w:r>
      <w:commentRangeStart w:id="5"/>
      <w:r>
        <w:rPr>
          <w:rFonts w:ascii="Times New Roman" w:hAnsi="Times New Roman" w:cs="Times New Roman"/>
          <w:sz w:val="22"/>
          <w:szCs w:val="22"/>
          <w:lang w:val="en"/>
        </w:rPr>
        <w:t>accepted</w:t>
      </w:r>
      <w:commentRangeEnd w:id="5"/>
      <w:r w:rsidR="00A21BCE">
        <w:rPr>
          <w:rStyle w:val="Kommentarzeichen"/>
        </w:rPr>
        <w:commentReference w:id="5"/>
      </w:r>
      <w:r>
        <w:rPr>
          <w:rFonts w:ascii="Times New Roman" w:hAnsi="Times New Roman" w:cs="Times New Roman"/>
          <w:sz w:val="22"/>
          <w:szCs w:val="22"/>
          <w:lang w:val="en"/>
        </w:rPr>
        <w:t xml:space="preserve"> state-of-the-art microbiome therapies function by overcrowding pathogenic strains with a surplus of transplanted ‘good’ microbial (primarily bacterial) taxa sourced from healthy donors</w:t>
      </w:r>
      <w:r>
        <w:rPr>
          <w:rFonts w:ascii="Times New Roman" w:hAnsi="Times New Roman" w:cs="Times New Roman"/>
          <w:b/>
          <w:bCs/>
          <w:sz w:val="22"/>
          <w:szCs w:val="22"/>
          <w:lang w:val="en"/>
        </w:rPr>
        <w:t>[cite poop translate, vaginal microbiome papers, and plant ones]</w:t>
      </w:r>
      <w:r>
        <w:rPr>
          <w:rFonts w:ascii="Times New Roman" w:hAnsi="Times New Roman" w:cs="Times New Roman"/>
          <w:sz w:val="22"/>
          <w:szCs w:val="22"/>
          <w:lang w:val="en"/>
        </w:rPr>
        <w:t xml:space="preserve">. In plants, the foliar transplantation of fungal symbionts from related species has been shown to confer disease resistance to a population of the nearly extinct and fungal-treatment </w:t>
      </w:r>
      <w:del w:id="6" w:author="Herr, Nora (059)" w:date="2019-11-23T12:40:00Z">
        <w:r w:rsidDel="00A21BCE">
          <w:rPr>
            <w:rFonts w:ascii="Times New Roman" w:hAnsi="Times New Roman" w:cs="Times New Roman"/>
            <w:sz w:val="22"/>
            <w:szCs w:val="22"/>
            <w:lang w:val="en"/>
          </w:rPr>
          <w:delText>dependant</w:delText>
        </w:r>
      </w:del>
      <w:ins w:id="7" w:author="Herr, Nora (059)" w:date="2019-11-23T12:40:00Z">
        <w:r w:rsidR="00A21BCE">
          <w:rPr>
            <w:rFonts w:ascii="Times New Roman" w:hAnsi="Times New Roman" w:cs="Times New Roman"/>
            <w:sz w:val="22"/>
            <w:szCs w:val="22"/>
            <w:lang w:val="en"/>
          </w:rPr>
          <w:t>dependent</w:t>
        </w:r>
      </w:ins>
      <w:r>
        <w:rPr>
          <w:rFonts w:ascii="Times New Roman" w:hAnsi="Times New Roman" w:cs="Times New Roman"/>
          <w:sz w:val="22"/>
          <w:szCs w:val="22"/>
          <w:lang w:val="en"/>
        </w:rPr>
        <w:t xml:space="preserve"> plant species </w:t>
      </w:r>
      <w:r>
        <w:rPr>
          <w:rFonts w:ascii="Times New Roman" w:hAnsi="Times New Roman" w:cs="Times New Roman"/>
          <w:i/>
          <w:iCs/>
          <w:sz w:val="22"/>
          <w:szCs w:val="22"/>
          <w:lang w:val="en"/>
        </w:rPr>
        <w:t xml:space="preserve">P. </w:t>
      </w:r>
      <w:proofErr w:type="spellStart"/>
      <w:proofErr w:type="gramStart"/>
      <w:r>
        <w:rPr>
          <w:rFonts w:ascii="Times New Roman" w:hAnsi="Times New Roman" w:cs="Times New Roman"/>
          <w:i/>
          <w:iCs/>
          <w:sz w:val="22"/>
          <w:szCs w:val="22"/>
          <w:lang w:val="en"/>
        </w:rPr>
        <w:t>kaalaensis</w:t>
      </w:r>
      <w:proofErr w:type="spellEnd"/>
      <w:r>
        <w:rPr>
          <w:rFonts w:ascii="Times New Roman" w:hAnsi="Times New Roman" w:cs="Times New Roman"/>
          <w:b/>
          <w:bCs/>
          <w:i/>
          <w:iCs/>
          <w:sz w:val="22"/>
          <w:szCs w:val="22"/>
          <w:lang w:val="en"/>
        </w:rPr>
        <w:t>[</w:t>
      </w:r>
      <w:proofErr w:type="gramEnd"/>
      <w:r>
        <w:rPr>
          <w:rFonts w:ascii="Times New Roman" w:hAnsi="Times New Roman" w:cs="Times New Roman"/>
          <w:b/>
          <w:bCs/>
          <w:i/>
          <w:iCs/>
          <w:sz w:val="22"/>
          <w:szCs w:val="22"/>
          <w:lang w:val="en"/>
        </w:rPr>
        <w:t xml:space="preserve">p. </w:t>
      </w:r>
      <w:proofErr w:type="spellStart"/>
      <w:r>
        <w:rPr>
          <w:rFonts w:ascii="Times New Roman" w:hAnsi="Times New Roman" w:cs="Times New Roman"/>
          <w:b/>
          <w:bCs/>
          <w:i/>
          <w:iCs/>
          <w:sz w:val="22"/>
          <w:szCs w:val="22"/>
          <w:lang w:val="en"/>
        </w:rPr>
        <w:t>kaalaensi</w:t>
      </w:r>
      <w:proofErr w:type="spellEnd"/>
      <w:r>
        <w:rPr>
          <w:rFonts w:ascii="Times New Roman" w:hAnsi="Times New Roman" w:cs="Times New Roman"/>
          <w:b/>
          <w:bCs/>
          <w:i/>
          <w:iCs/>
          <w:sz w:val="22"/>
          <w:szCs w:val="22"/>
          <w:lang w:val="en"/>
        </w:rPr>
        <w:t xml:space="preserve"> paper]</w:t>
      </w:r>
      <w:r>
        <w:rPr>
          <w:rFonts w:ascii="Times New Roman" w:hAnsi="Times New Roman" w:cs="Times New Roman"/>
          <w:sz w:val="22"/>
          <w:szCs w:val="22"/>
          <w:lang w:val="en"/>
        </w:rPr>
        <w:t xml:space="preserve">. </w:t>
      </w:r>
      <w:proofErr w:type="spellStart"/>
      <w:r>
        <w:rPr>
          <w:rFonts w:ascii="Times New Roman" w:hAnsi="Times New Roman" w:cs="Times New Roman"/>
          <w:sz w:val="22"/>
          <w:szCs w:val="22"/>
          <w:lang w:val="en"/>
        </w:rPr>
        <w:t>Pananma</w:t>
      </w:r>
      <w:proofErr w:type="spellEnd"/>
      <w:r>
        <w:rPr>
          <w:rFonts w:ascii="Times New Roman" w:hAnsi="Times New Roman" w:cs="Times New Roman"/>
          <w:sz w:val="22"/>
          <w:szCs w:val="22"/>
          <w:lang w:val="en"/>
        </w:rPr>
        <w:t xml:space="preserve"> </w:t>
      </w:r>
      <w:proofErr w:type="gramStart"/>
      <w:r>
        <w:rPr>
          <w:rFonts w:ascii="Times New Roman" w:hAnsi="Times New Roman" w:cs="Times New Roman"/>
          <w:sz w:val="22"/>
          <w:szCs w:val="22"/>
          <w:lang w:val="en"/>
        </w:rPr>
        <w:t>disease,</w:t>
      </w:r>
      <w:proofErr w:type="gramEnd"/>
      <w:r>
        <w:rPr>
          <w:rFonts w:ascii="Times New Roman" w:hAnsi="Times New Roman" w:cs="Times New Roman"/>
          <w:sz w:val="22"/>
          <w:szCs w:val="22"/>
          <w:lang w:val="en"/>
        </w:rPr>
        <w:t xml:space="preserve"> caused by the fungus </w:t>
      </w:r>
      <w:r>
        <w:rPr>
          <w:rFonts w:ascii="Times New Roman" w:hAnsi="Times New Roman" w:cs="Times New Roman"/>
          <w:i/>
          <w:iCs/>
          <w:sz w:val="22"/>
          <w:szCs w:val="22"/>
          <w:lang w:val="en"/>
        </w:rPr>
        <w:t xml:space="preserve">F. </w:t>
      </w:r>
      <w:proofErr w:type="spellStart"/>
      <w:r>
        <w:rPr>
          <w:rFonts w:ascii="Times New Roman" w:hAnsi="Times New Roman" w:cs="Times New Roman"/>
          <w:i/>
          <w:iCs/>
          <w:sz w:val="22"/>
          <w:szCs w:val="22"/>
          <w:lang w:val="en"/>
        </w:rPr>
        <w:t>oxysporum</w:t>
      </w:r>
      <w:proofErr w:type="spellEnd"/>
      <w:r>
        <w:rPr>
          <w:rFonts w:ascii="Times New Roman" w:hAnsi="Times New Roman" w:cs="Times New Roman"/>
          <w:i/>
          <w:iCs/>
          <w:sz w:val="22"/>
          <w:szCs w:val="22"/>
          <w:lang w:val="en"/>
        </w:rPr>
        <w:t xml:space="preserve"> </w:t>
      </w:r>
      <w:r>
        <w:rPr>
          <w:rFonts w:ascii="Times New Roman" w:hAnsi="Times New Roman" w:cs="Times New Roman"/>
          <w:sz w:val="22"/>
          <w:szCs w:val="22"/>
          <w:lang w:val="en"/>
        </w:rPr>
        <w:t>and correlated to poor soils (those high fungal content and low bacterial diversity)</w:t>
      </w:r>
      <w:ins w:id="8" w:author="Herr, Nora (059)" w:date="2019-11-23T12:40:00Z">
        <w:r w:rsidR="00A21BCE">
          <w:rPr>
            <w:rFonts w:ascii="Times New Roman" w:hAnsi="Times New Roman" w:cs="Times New Roman"/>
            <w:sz w:val="22"/>
            <w:szCs w:val="22"/>
            <w:lang w:val="en"/>
          </w:rPr>
          <w:t>,</w:t>
        </w:r>
      </w:ins>
      <w:r>
        <w:rPr>
          <w:rFonts w:ascii="Times New Roman" w:hAnsi="Times New Roman" w:cs="Times New Roman"/>
          <w:sz w:val="22"/>
          <w:szCs w:val="22"/>
          <w:lang w:val="en"/>
        </w:rPr>
        <w:t xml:space="preserve"> has been shown to respond positively to the introduction of microbes from healthy soils </w:t>
      </w:r>
      <w:r>
        <w:rPr>
          <w:rFonts w:ascii="Times New Roman" w:hAnsi="Times New Roman" w:cs="Times New Roman"/>
          <w:b/>
          <w:bCs/>
          <w:sz w:val="22"/>
          <w:szCs w:val="22"/>
          <w:lang w:val="en"/>
        </w:rPr>
        <w:t xml:space="preserve">[Manipulating, Chao </w:t>
      </w:r>
      <w:proofErr w:type="spellStart"/>
      <w:r>
        <w:rPr>
          <w:rFonts w:ascii="Times New Roman" w:hAnsi="Times New Roman" w:cs="Times New Roman"/>
          <w:b/>
          <w:bCs/>
          <w:sz w:val="22"/>
          <w:szCs w:val="22"/>
          <w:lang w:val="en"/>
        </w:rPr>
        <w:t>Xue</w:t>
      </w:r>
      <w:proofErr w:type="spellEnd"/>
      <w:r>
        <w:rPr>
          <w:rFonts w:ascii="Times New Roman" w:hAnsi="Times New Roman" w:cs="Times New Roman"/>
          <w:b/>
          <w:bCs/>
          <w:sz w:val="22"/>
          <w:szCs w:val="22"/>
          <w:lang w:val="en"/>
        </w:rPr>
        <w:t>]</w:t>
      </w:r>
      <w:r>
        <w:rPr>
          <w:rFonts w:ascii="Times New Roman" w:hAnsi="Times New Roman" w:cs="Times New Roman"/>
          <w:sz w:val="22"/>
          <w:szCs w:val="22"/>
          <w:lang w:val="en"/>
        </w:rPr>
        <w:t>. These findings show a promising alternative to chemical treatment</w:t>
      </w:r>
      <w:del w:id="9" w:author="Herr, Nora (059)" w:date="2019-11-23T12:41:00Z">
        <w:r w:rsidDel="00A21BCE">
          <w:rPr>
            <w:rFonts w:ascii="Times New Roman" w:hAnsi="Times New Roman" w:cs="Times New Roman"/>
            <w:sz w:val="22"/>
            <w:szCs w:val="22"/>
            <w:lang w:val="en"/>
          </w:rPr>
          <w:delText>s which</w:delText>
        </w:r>
      </w:del>
      <w:ins w:id="10" w:author="Herr, Nora (059)" w:date="2019-11-23T12:41:00Z">
        <w:r w:rsidR="00A21BCE">
          <w:rPr>
            <w:rFonts w:ascii="Times New Roman" w:hAnsi="Times New Roman" w:cs="Times New Roman"/>
            <w:sz w:val="22"/>
            <w:szCs w:val="22"/>
            <w:lang w:val="en"/>
          </w:rPr>
          <w:t>, which</w:t>
        </w:r>
      </w:ins>
      <w:r>
        <w:rPr>
          <w:rFonts w:ascii="Times New Roman" w:hAnsi="Times New Roman" w:cs="Times New Roman"/>
          <w:sz w:val="22"/>
          <w:szCs w:val="22"/>
          <w:lang w:val="en"/>
        </w:rPr>
        <w:t xml:space="preserve"> </w:t>
      </w:r>
      <w:commentRangeStart w:id="11"/>
      <w:r>
        <w:rPr>
          <w:rFonts w:ascii="Times New Roman" w:hAnsi="Times New Roman" w:cs="Times New Roman"/>
          <w:sz w:val="22"/>
          <w:szCs w:val="22"/>
          <w:lang w:val="en"/>
        </w:rPr>
        <w:t xml:space="preserve">perhaps can </w:t>
      </w:r>
      <w:commentRangeEnd w:id="11"/>
      <w:r w:rsidR="00A21BCE">
        <w:rPr>
          <w:rStyle w:val="Kommentarzeichen"/>
        </w:rPr>
        <w:commentReference w:id="11"/>
      </w:r>
      <w:r>
        <w:rPr>
          <w:rFonts w:ascii="Times New Roman" w:hAnsi="Times New Roman" w:cs="Times New Roman"/>
          <w:sz w:val="22"/>
          <w:szCs w:val="22"/>
          <w:lang w:val="en"/>
        </w:rPr>
        <w:t>limit their devastating effects. To further expand the current armory against pathogens encroaching on the commercially important plants</w:t>
      </w:r>
      <w:ins w:id="12" w:author="Herr, Nora (059)" w:date="2019-11-23T12:42:00Z">
        <w:r w:rsidR="00A21BCE">
          <w:rPr>
            <w:rFonts w:ascii="Times New Roman" w:hAnsi="Times New Roman" w:cs="Times New Roman"/>
            <w:sz w:val="22"/>
            <w:szCs w:val="22"/>
            <w:lang w:val="en"/>
          </w:rPr>
          <w:t>,</w:t>
        </w:r>
      </w:ins>
      <w:r>
        <w:rPr>
          <w:rFonts w:ascii="Times New Roman" w:hAnsi="Times New Roman" w:cs="Times New Roman"/>
          <w:sz w:val="22"/>
          <w:szCs w:val="22"/>
          <w:lang w:val="en"/>
        </w:rPr>
        <w:t xml:space="preserve"> better tools that can breach the gap in understanding the fundamental principles behind the establishment of microbiomes, their stability and dynamics, are necessary</w:t>
      </w:r>
      <w:r>
        <w:rPr>
          <w:rFonts w:ascii="Times New Roman" w:hAnsi="Times New Roman" w:cs="Times New Roman"/>
          <w:b/>
          <w:bCs/>
          <w:sz w:val="22"/>
          <w:szCs w:val="22"/>
          <w:lang w:val="en"/>
        </w:rPr>
        <w:t>[</w:t>
      </w:r>
      <w:proofErr w:type="spellStart"/>
      <w:r>
        <w:rPr>
          <w:rFonts w:ascii="Times New Roman" w:hAnsi="Times New Roman" w:cs="Times New Roman"/>
          <w:b/>
          <w:bCs/>
          <w:sz w:val="22"/>
          <w:szCs w:val="22"/>
          <w:lang w:val="en"/>
        </w:rPr>
        <w:t>garrido</w:t>
      </w:r>
      <w:proofErr w:type="spellEnd"/>
      <w:r>
        <w:rPr>
          <w:rFonts w:ascii="Times New Roman" w:hAnsi="Times New Roman" w:cs="Times New Roman"/>
          <w:b/>
          <w:bCs/>
          <w:sz w:val="22"/>
          <w:szCs w:val="22"/>
          <w:lang w:val="en"/>
        </w:rPr>
        <w:t>]</w:t>
      </w:r>
      <w:r>
        <w:rPr>
          <w:rFonts w:ascii="Times New Roman" w:hAnsi="Times New Roman" w:cs="Times New Roman"/>
          <w:sz w:val="22"/>
          <w:szCs w:val="22"/>
          <w:lang w:val="en"/>
        </w:rPr>
        <w:t xml:space="preserve">. </w:t>
      </w:r>
    </w:p>
    <w:p w14:paraId="0D902576" w14:textId="77777777" w:rsidR="00E72FAB" w:rsidRDefault="00E72FAB">
      <w:pPr>
        <w:rPr>
          <w:rFonts w:ascii="Times New Roman" w:hAnsi="Times New Roman" w:cs="Times New Roman"/>
          <w:b/>
          <w:bCs/>
          <w:sz w:val="22"/>
          <w:szCs w:val="22"/>
          <w:lang w:val="en"/>
        </w:rPr>
      </w:pPr>
    </w:p>
    <w:p w14:paraId="6DF9D12B" w14:textId="77777777" w:rsidR="00E72FAB" w:rsidRDefault="00150356">
      <w:pPr>
        <w:spacing w:line="300" w:lineRule="auto"/>
        <w:jc w:val="both"/>
        <w:rPr>
          <w:rFonts w:ascii="Times New Roman" w:hAnsi="Times New Roman" w:cs="Times New Roman"/>
          <w:sz w:val="40"/>
          <w:szCs w:val="40"/>
          <w:lang w:val="en"/>
        </w:rPr>
      </w:pPr>
      <w:r>
        <w:rPr>
          <w:rFonts w:ascii="Ubuntu" w:eastAsia="Ubuntu" w:hAnsi="Ubuntu" w:cs="Ubuntu"/>
          <w:sz w:val="40"/>
          <w:szCs w:val="40"/>
          <w:lang w:val="en"/>
        </w:rPr>
        <w:t>2.1</w:t>
      </w:r>
      <w:r>
        <w:rPr>
          <w:rFonts w:ascii="Ubuntu" w:eastAsia="Ubuntu" w:hAnsi="Ubuntu" w:cs="Ubuntu"/>
          <w:sz w:val="40"/>
          <w:szCs w:val="40"/>
          <w:lang w:val="en"/>
        </w:rPr>
        <w:tab/>
        <w:t>Microbiomes</w:t>
      </w:r>
    </w:p>
    <w:p w14:paraId="23DA4C65" w14:textId="0A7245E9" w:rsidR="00E72FAB" w:rsidRDefault="00150356">
      <w:pPr>
        <w:spacing w:line="360" w:lineRule="auto"/>
        <w:jc w:val="both"/>
        <w:rPr>
          <w:rFonts w:ascii="Times New Roman" w:hAnsi="Times New Roman" w:cs="Times New Roman"/>
          <w:b/>
          <w:bCs/>
          <w:sz w:val="22"/>
          <w:szCs w:val="22"/>
          <w:lang w:val="en"/>
        </w:rPr>
      </w:pPr>
      <w:r>
        <w:rPr>
          <w:rFonts w:ascii="Times New Roman" w:hAnsi="Times New Roman" w:cs="Times New Roman"/>
          <w:sz w:val="22"/>
          <w:szCs w:val="22"/>
          <w:lang w:val="en"/>
        </w:rPr>
        <w:t xml:space="preserve">A </w:t>
      </w:r>
      <w:del w:id="13" w:author="Herr, Nora (059)" w:date="2019-11-23T12:42:00Z">
        <w:r w:rsidDel="00A21BCE">
          <w:rPr>
            <w:rFonts w:ascii="Times New Roman" w:hAnsi="Times New Roman" w:cs="Times New Roman"/>
            <w:sz w:val="22"/>
            <w:szCs w:val="22"/>
            <w:lang w:val="en"/>
          </w:rPr>
          <w:delText>M</w:delText>
        </w:r>
      </w:del>
      <w:ins w:id="14" w:author="Herr, Nora (059)" w:date="2019-11-23T12:42:00Z">
        <w:r w:rsidR="00A21BCE">
          <w:rPr>
            <w:rFonts w:ascii="Times New Roman" w:hAnsi="Times New Roman" w:cs="Times New Roman"/>
            <w:sz w:val="22"/>
            <w:szCs w:val="22"/>
            <w:lang w:val="en"/>
          </w:rPr>
          <w:t>m</w:t>
        </w:r>
      </w:ins>
      <w:r>
        <w:rPr>
          <w:rFonts w:ascii="Times New Roman" w:hAnsi="Times New Roman" w:cs="Times New Roman"/>
          <w:sz w:val="22"/>
          <w:szCs w:val="22"/>
          <w:lang w:val="en"/>
        </w:rPr>
        <w:t xml:space="preserve">icrobiome </w:t>
      </w:r>
      <w:proofErr w:type="gramStart"/>
      <w:r>
        <w:rPr>
          <w:rFonts w:ascii="Times New Roman" w:hAnsi="Times New Roman" w:cs="Times New Roman"/>
          <w:sz w:val="22"/>
          <w:szCs w:val="22"/>
          <w:lang w:val="en"/>
        </w:rPr>
        <w:t>is defined</w:t>
      </w:r>
      <w:proofErr w:type="gramEnd"/>
      <w:r>
        <w:rPr>
          <w:rFonts w:ascii="Times New Roman" w:hAnsi="Times New Roman" w:cs="Times New Roman"/>
          <w:sz w:val="22"/>
          <w:szCs w:val="22"/>
          <w:lang w:val="en"/>
        </w:rPr>
        <w:t xml:space="preserve"> as the collective genomes of the totality of microorganisms </w:t>
      </w:r>
      <w:del w:id="15" w:author="Herr, Nora (059)" w:date="2019-11-23T13:53:00Z">
        <w:r w:rsidDel="00540A46">
          <w:rPr>
            <w:rFonts w:ascii="Times New Roman" w:hAnsi="Times New Roman" w:cs="Times New Roman"/>
            <w:sz w:val="22"/>
            <w:szCs w:val="22"/>
            <w:lang w:val="en"/>
          </w:rPr>
          <w:delText xml:space="preserve">which </w:delText>
        </w:r>
      </w:del>
      <w:r>
        <w:rPr>
          <w:rFonts w:ascii="Times New Roman" w:hAnsi="Times New Roman" w:cs="Times New Roman"/>
          <w:sz w:val="22"/>
          <w:szCs w:val="22"/>
          <w:lang w:val="en"/>
        </w:rPr>
        <w:t>interact</w:t>
      </w:r>
      <w:ins w:id="16" w:author="Herr, Nora (059)" w:date="2019-11-23T13:53:00Z">
        <w:r w:rsidR="00540A46">
          <w:rPr>
            <w:rFonts w:ascii="Times New Roman" w:hAnsi="Times New Roman" w:cs="Times New Roman"/>
            <w:sz w:val="22"/>
            <w:szCs w:val="22"/>
            <w:lang w:val="en"/>
          </w:rPr>
          <w:t>ing</w:t>
        </w:r>
      </w:ins>
      <w:r>
        <w:rPr>
          <w:rFonts w:ascii="Times New Roman" w:hAnsi="Times New Roman" w:cs="Times New Roman"/>
          <w:sz w:val="22"/>
          <w:szCs w:val="22"/>
          <w:lang w:val="en"/>
        </w:rPr>
        <w:t xml:space="preserve"> with and within a defined environment</w:t>
      </w:r>
      <w:ins w:id="17" w:author="Herr, Nora (059)" w:date="2019-11-23T12:43:00Z">
        <w:r w:rsidR="00A21BCE">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 xml:space="preserve">[Microbiomes; </w:t>
      </w:r>
      <w:proofErr w:type="spellStart"/>
      <w:r>
        <w:rPr>
          <w:rFonts w:ascii="Times New Roman" w:hAnsi="Times New Roman" w:cs="Times New Roman"/>
          <w:b/>
          <w:bCs/>
          <w:sz w:val="22"/>
          <w:szCs w:val="22"/>
          <w:lang w:val="en"/>
        </w:rPr>
        <w:t>Madupu</w:t>
      </w:r>
      <w:proofErr w:type="spellEnd"/>
      <w:r>
        <w:rPr>
          <w:rFonts w:ascii="Times New Roman" w:hAnsi="Times New Roman" w:cs="Times New Roman"/>
          <w:b/>
          <w:bCs/>
          <w:sz w:val="22"/>
          <w:szCs w:val="22"/>
          <w:lang w:val="en"/>
        </w:rPr>
        <w:t>]</w:t>
      </w:r>
      <w:r>
        <w:rPr>
          <w:rFonts w:ascii="Times New Roman" w:hAnsi="Times New Roman" w:cs="Times New Roman"/>
          <w:sz w:val="22"/>
          <w:szCs w:val="22"/>
          <w:lang w:val="en"/>
        </w:rPr>
        <w:t>. Simply put, microbiomes are collections of microorganisms that live and interact with one another and their specific habitat</w:t>
      </w:r>
      <w:ins w:id="18" w:author="Herr, Nora (059)" w:date="2019-11-23T12:43:00Z">
        <w:r w:rsidR="00A21BCE">
          <w:rPr>
            <w:rFonts w:ascii="Times New Roman" w:hAnsi="Times New Roman" w:cs="Times New Roman"/>
            <w:sz w:val="22"/>
            <w:szCs w:val="22"/>
            <w:lang w:val="en"/>
          </w:rPr>
          <w:t xml:space="preserve"> -</w:t>
        </w:r>
      </w:ins>
      <w:r>
        <w:rPr>
          <w:rFonts w:ascii="Times New Roman" w:hAnsi="Times New Roman" w:cs="Times New Roman"/>
          <w:sz w:val="22"/>
          <w:szCs w:val="22"/>
          <w:lang w:val="en"/>
        </w:rPr>
        <w:t xml:space="preserve"> ultimately forming complex ecosystems. These systems are not </w:t>
      </w:r>
      <w:r>
        <w:rPr>
          <w:rFonts w:ascii="Times New Roman" w:hAnsi="Times New Roman" w:cs="Times New Roman"/>
          <w:sz w:val="22"/>
          <w:szCs w:val="22"/>
          <w:lang w:val="en"/>
        </w:rPr>
        <w:lastRenderedPageBreak/>
        <w:t xml:space="preserve">inconsequential and, </w:t>
      </w:r>
      <w:del w:id="19" w:author="Herr, Nora (059)" w:date="2019-11-23T13:54:00Z">
        <w:r w:rsidDel="00540A46">
          <w:rPr>
            <w:rFonts w:ascii="Times New Roman" w:hAnsi="Times New Roman" w:cs="Times New Roman"/>
            <w:sz w:val="22"/>
            <w:szCs w:val="22"/>
            <w:lang w:val="en"/>
          </w:rPr>
          <w:delText>for example,</w:delText>
        </w:r>
      </w:del>
      <w:ins w:id="20" w:author="Herr, Nora (059)" w:date="2019-11-23T13:54:00Z">
        <w:r w:rsidR="00540A46">
          <w:rPr>
            <w:rFonts w:ascii="Times New Roman" w:hAnsi="Times New Roman" w:cs="Times New Roman"/>
            <w:sz w:val="22"/>
            <w:szCs w:val="22"/>
            <w:lang w:val="en"/>
          </w:rPr>
          <w:t>in the case of</w:t>
        </w:r>
      </w:ins>
      <w:r>
        <w:rPr>
          <w:rFonts w:ascii="Times New Roman" w:hAnsi="Times New Roman" w:cs="Times New Roman"/>
          <w:sz w:val="22"/>
          <w:szCs w:val="22"/>
          <w:lang w:val="en"/>
        </w:rPr>
        <w:t xml:space="preserve"> some </w:t>
      </w:r>
      <w:del w:id="21" w:author="Herr, Nora (059)" w:date="2019-11-23T13:54:00Z">
        <w:r w:rsidDel="00540A46">
          <w:rPr>
            <w:rFonts w:ascii="Times New Roman" w:hAnsi="Times New Roman" w:cs="Times New Roman"/>
            <w:sz w:val="22"/>
            <w:szCs w:val="22"/>
            <w:lang w:val="en"/>
          </w:rPr>
          <w:delText>like</w:delText>
        </w:r>
      </w:del>
      <w:r>
        <w:rPr>
          <w:rFonts w:ascii="Times New Roman" w:hAnsi="Times New Roman" w:cs="Times New Roman"/>
          <w:sz w:val="22"/>
          <w:szCs w:val="22"/>
          <w:lang w:val="en"/>
        </w:rPr>
        <w:t xml:space="preserve"> soil and ocean microbiomes have been implicated to contribute significantly to the</w:t>
      </w:r>
      <w:ins w:id="22" w:author="Herr, Nora (059)" w:date="2019-11-23T13:54:00Z">
        <w:r w:rsidR="00540A46">
          <w:rPr>
            <w:rFonts w:ascii="Times New Roman" w:hAnsi="Times New Roman" w:cs="Times New Roman"/>
            <w:sz w:val="22"/>
            <w:szCs w:val="22"/>
            <w:lang w:val="en"/>
          </w:rPr>
          <w:t xml:space="preserve"> respective</w:t>
        </w:r>
      </w:ins>
      <w:r>
        <w:rPr>
          <w:rFonts w:ascii="Times New Roman" w:hAnsi="Times New Roman" w:cs="Times New Roman"/>
          <w:sz w:val="22"/>
          <w:szCs w:val="22"/>
          <w:lang w:val="en"/>
        </w:rPr>
        <w:t xml:space="preserve"> nitrogen and oxygen cycles </w:t>
      </w:r>
      <w:del w:id="23" w:author="Herr, Nora (059)" w:date="2019-11-23T13:54:00Z">
        <w:r w:rsidDel="00540A46">
          <w:rPr>
            <w:rFonts w:ascii="Times New Roman" w:hAnsi="Times New Roman" w:cs="Times New Roman"/>
            <w:sz w:val="22"/>
            <w:szCs w:val="22"/>
            <w:lang w:val="en"/>
          </w:rPr>
          <w:delText>respectively</w:delText>
        </w:r>
      </w:del>
      <w:r>
        <w:rPr>
          <w:rFonts w:ascii="Times New Roman" w:hAnsi="Times New Roman" w:cs="Times New Roman"/>
          <w:sz w:val="22"/>
          <w:szCs w:val="22"/>
          <w:lang w:val="en"/>
        </w:rPr>
        <w:t>[</w:t>
      </w:r>
      <w:proofErr w:type="spellStart"/>
      <w:r>
        <w:rPr>
          <w:rFonts w:ascii="Times New Roman" w:hAnsi="Times New Roman" w:cs="Times New Roman"/>
          <w:b/>
          <w:bCs/>
          <w:sz w:val="22"/>
          <w:szCs w:val="22"/>
          <w:lang w:val="en"/>
        </w:rPr>
        <w:t>nitrogren</w:t>
      </w:r>
      <w:proofErr w:type="spellEnd"/>
      <w:r>
        <w:rPr>
          <w:rFonts w:ascii="Times New Roman" w:hAnsi="Times New Roman" w:cs="Times New Roman"/>
          <w:b/>
          <w:bCs/>
          <w:sz w:val="22"/>
          <w:szCs w:val="22"/>
          <w:lang w:val="en"/>
        </w:rPr>
        <w:t>/oxygen microbes</w:t>
      </w:r>
      <w:r>
        <w:rPr>
          <w:rFonts w:ascii="Times New Roman" w:hAnsi="Times New Roman" w:cs="Times New Roman"/>
          <w:sz w:val="22"/>
          <w:szCs w:val="22"/>
          <w:lang w:val="en"/>
        </w:rPr>
        <w:t>]. Microbiomes, however, are not limited to open environments where conditions are in constant flux such as those found in lakes and oceans, and are often described in conjunction with a host organism that is its environment</w:t>
      </w:r>
      <w:ins w:id="24" w:author="Herr, Nora (059)" w:date="2019-11-23T13:55:00Z">
        <w:r w:rsidR="00540A46">
          <w:rPr>
            <w:rFonts w:ascii="Times New Roman" w:hAnsi="Times New Roman" w:cs="Times New Roman"/>
            <w:sz w:val="22"/>
            <w:szCs w:val="22"/>
            <w:lang w:val="en"/>
          </w:rPr>
          <w:t xml:space="preserve"> </w:t>
        </w:r>
      </w:ins>
      <w:r>
        <w:rPr>
          <w:rFonts w:ascii="Times New Roman" w:hAnsi="Times New Roman" w:cs="Times New Roman"/>
          <w:sz w:val="22"/>
          <w:szCs w:val="22"/>
          <w:lang w:val="en"/>
        </w:rPr>
        <w:t>[</w:t>
      </w:r>
      <w:r>
        <w:rPr>
          <w:rFonts w:ascii="Times New Roman" w:hAnsi="Times New Roman" w:cs="Times New Roman"/>
          <w:b/>
          <w:bCs/>
          <w:sz w:val="22"/>
          <w:szCs w:val="22"/>
          <w:lang w:val="en"/>
        </w:rPr>
        <w:t xml:space="preserve">closed vs open </w:t>
      </w:r>
      <w:proofErr w:type="spellStart"/>
      <w:r>
        <w:rPr>
          <w:rFonts w:ascii="Times New Roman" w:hAnsi="Times New Roman" w:cs="Times New Roman"/>
          <w:b/>
          <w:bCs/>
          <w:sz w:val="22"/>
          <w:szCs w:val="22"/>
          <w:lang w:val="en"/>
        </w:rPr>
        <w:t>environents</w:t>
      </w:r>
      <w:proofErr w:type="spellEnd"/>
      <w:r>
        <w:rPr>
          <w:rFonts w:ascii="Times New Roman" w:hAnsi="Times New Roman" w:cs="Times New Roman"/>
          <w:b/>
          <w:bCs/>
          <w:sz w:val="22"/>
          <w:szCs w:val="22"/>
          <w:lang w:val="en"/>
        </w:rPr>
        <w:t xml:space="preserve"> papers</w:t>
      </w:r>
      <w:r>
        <w:rPr>
          <w:rFonts w:ascii="Times New Roman" w:hAnsi="Times New Roman" w:cs="Times New Roman"/>
          <w:sz w:val="22"/>
          <w:szCs w:val="22"/>
          <w:lang w:val="en"/>
        </w:rPr>
        <w:t xml:space="preserve">]. Of particular interest in contemporary microbiome research are those associated with </w:t>
      </w:r>
      <w:del w:id="25" w:author="Herr, Nora (059)" w:date="2019-11-23T13:57:00Z">
        <w:r w:rsidDel="00540A46">
          <w:rPr>
            <w:rFonts w:ascii="Times New Roman" w:hAnsi="Times New Roman" w:cs="Times New Roman"/>
            <w:sz w:val="22"/>
            <w:szCs w:val="22"/>
            <w:lang w:val="en"/>
          </w:rPr>
          <w:delText>human and crops</w:delText>
        </w:r>
      </w:del>
      <w:ins w:id="26" w:author="Herr, Nora (059)" w:date="2019-11-23T13:57:00Z">
        <w:r w:rsidR="00540A46">
          <w:rPr>
            <w:rFonts w:ascii="Times New Roman" w:hAnsi="Times New Roman" w:cs="Times New Roman"/>
            <w:sz w:val="22"/>
            <w:szCs w:val="22"/>
            <w:lang w:val="en"/>
          </w:rPr>
          <w:t>humans, crops,</w:t>
        </w:r>
      </w:ins>
      <w:r>
        <w:rPr>
          <w:rFonts w:ascii="Times New Roman" w:hAnsi="Times New Roman" w:cs="Times New Roman"/>
          <w:b/>
          <w:bCs/>
          <w:sz w:val="22"/>
          <w:szCs w:val="22"/>
          <w:lang w:val="en"/>
        </w:rPr>
        <w:t xml:space="preserve"> </w:t>
      </w:r>
      <w:r>
        <w:rPr>
          <w:rFonts w:ascii="Times New Roman" w:hAnsi="Times New Roman" w:cs="Times New Roman"/>
          <w:sz w:val="22"/>
          <w:szCs w:val="22"/>
          <w:lang w:val="en"/>
        </w:rPr>
        <w:t xml:space="preserve">and the impact they have on the overall fitness of the host </w:t>
      </w:r>
      <w:r>
        <w:rPr>
          <w:rFonts w:ascii="Times New Roman" w:hAnsi="Times New Roman" w:cs="Times New Roman"/>
          <w:b/>
          <w:bCs/>
          <w:sz w:val="22"/>
          <w:szCs w:val="22"/>
          <w:lang w:val="en"/>
        </w:rPr>
        <w:t>[human gut project, soil-microbe]</w:t>
      </w:r>
      <w:r>
        <w:rPr>
          <w:rFonts w:ascii="Times New Roman" w:hAnsi="Times New Roman" w:cs="Times New Roman"/>
          <w:sz w:val="22"/>
          <w:szCs w:val="22"/>
          <w:lang w:val="en"/>
        </w:rPr>
        <w:t xml:space="preserve">. </w:t>
      </w:r>
      <w:r w:rsidRPr="00540A46">
        <w:rPr>
          <w:rFonts w:ascii="Times New Roman" w:hAnsi="Times New Roman" w:cs="Times New Roman"/>
          <w:sz w:val="22"/>
          <w:szCs w:val="22"/>
          <w:lang w:val="en"/>
        </w:rPr>
        <w:t>In</w:t>
      </w:r>
      <w:r>
        <w:rPr>
          <w:rFonts w:ascii="Times New Roman" w:hAnsi="Times New Roman" w:cs="Times New Roman"/>
          <w:sz w:val="22"/>
          <w:szCs w:val="22"/>
          <w:lang w:val="en"/>
        </w:rPr>
        <w:t xml:space="preserve"> humans</w:t>
      </w:r>
      <w:ins w:id="27" w:author="Herr, Nora (059)" w:date="2019-11-23T13:57:00Z">
        <w:r w:rsidR="00540A46">
          <w:rPr>
            <w:rFonts w:ascii="Times New Roman" w:hAnsi="Times New Roman" w:cs="Times New Roman"/>
            <w:sz w:val="22"/>
            <w:szCs w:val="22"/>
            <w:lang w:val="en"/>
          </w:rPr>
          <w:t>,</w:t>
        </w:r>
      </w:ins>
      <w:r>
        <w:rPr>
          <w:rFonts w:ascii="Times New Roman" w:hAnsi="Times New Roman" w:cs="Times New Roman"/>
          <w:sz w:val="22"/>
          <w:szCs w:val="22"/>
          <w:lang w:val="en"/>
        </w:rPr>
        <w:t xml:space="preserve"> disturbed microbiomes </w:t>
      </w:r>
      <w:proofErr w:type="gramStart"/>
      <w:r>
        <w:rPr>
          <w:rFonts w:ascii="Times New Roman" w:hAnsi="Times New Roman" w:cs="Times New Roman"/>
          <w:sz w:val="22"/>
          <w:szCs w:val="22"/>
          <w:lang w:val="en"/>
        </w:rPr>
        <w:t xml:space="preserve">have been </w:t>
      </w:r>
      <w:del w:id="28" w:author="Herr, Nora (059)" w:date="2019-11-23T13:58:00Z">
        <w:r w:rsidDel="00540A46">
          <w:rPr>
            <w:rFonts w:ascii="Times New Roman" w:hAnsi="Times New Roman" w:cs="Times New Roman"/>
            <w:sz w:val="22"/>
            <w:szCs w:val="22"/>
            <w:lang w:val="en"/>
          </w:rPr>
          <w:delText xml:space="preserve">been </w:delText>
        </w:r>
      </w:del>
      <w:r>
        <w:rPr>
          <w:rFonts w:ascii="Times New Roman" w:hAnsi="Times New Roman" w:cs="Times New Roman"/>
          <w:sz w:val="22"/>
          <w:szCs w:val="22"/>
          <w:lang w:val="en"/>
        </w:rPr>
        <w:t>linked</w:t>
      </w:r>
      <w:proofErr w:type="gramEnd"/>
      <w:r>
        <w:rPr>
          <w:rFonts w:ascii="Times New Roman" w:hAnsi="Times New Roman" w:cs="Times New Roman"/>
          <w:sz w:val="22"/>
          <w:szCs w:val="22"/>
          <w:lang w:val="en"/>
        </w:rPr>
        <w:t xml:space="preserve"> to digestive disorders, cancers, Multiple Sclerosis and Alzheimer's among other afflictions</w:t>
      </w:r>
      <w:ins w:id="29" w:author="Herr, Nora (059)" w:date="2019-11-23T14:00:00Z">
        <w:r w:rsidR="00540A46">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 xml:space="preserve">[review paper </w:t>
      </w:r>
      <w:proofErr w:type="spellStart"/>
      <w:r>
        <w:rPr>
          <w:rFonts w:ascii="Times New Roman" w:hAnsi="Times New Roman" w:cs="Times New Roman"/>
          <w:b/>
          <w:bCs/>
          <w:sz w:val="22"/>
          <w:szCs w:val="22"/>
          <w:lang w:val="en"/>
        </w:rPr>
        <w:t>dysbiosis</w:t>
      </w:r>
      <w:proofErr w:type="spellEnd"/>
      <w:r>
        <w:rPr>
          <w:rFonts w:ascii="Times New Roman" w:hAnsi="Times New Roman" w:cs="Times New Roman"/>
          <w:b/>
          <w:bCs/>
          <w:sz w:val="22"/>
          <w:szCs w:val="22"/>
          <w:lang w:val="en"/>
        </w:rPr>
        <w:t xml:space="preserve"> diseases]</w:t>
      </w:r>
      <w:r>
        <w:rPr>
          <w:rFonts w:ascii="Times New Roman" w:hAnsi="Times New Roman" w:cs="Times New Roman"/>
          <w:sz w:val="22"/>
          <w:szCs w:val="22"/>
          <w:lang w:val="en"/>
        </w:rPr>
        <w:t xml:space="preserve">. In plants, dysbioses of these microbiomes permit opportunistic pathogens to settle and disrupt their normal processes </w:t>
      </w:r>
      <w:r>
        <w:rPr>
          <w:rFonts w:ascii="Times New Roman" w:hAnsi="Times New Roman" w:cs="Times New Roman"/>
          <w:b/>
          <w:bCs/>
          <w:sz w:val="22"/>
          <w:szCs w:val="22"/>
          <w:lang w:val="en"/>
        </w:rPr>
        <w:t xml:space="preserve">[Deciphering microbe diversity, </w:t>
      </w:r>
      <w:proofErr w:type="spellStart"/>
      <w:r>
        <w:rPr>
          <w:rFonts w:ascii="Times New Roman" w:hAnsi="Times New Roman" w:cs="Times New Roman"/>
          <w:b/>
          <w:bCs/>
          <w:sz w:val="22"/>
          <w:szCs w:val="22"/>
          <w:lang w:val="en"/>
        </w:rPr>
        <w:t>Dengbo</w:t>
      </w:r>
      <w:proofErr w:type="spellEnd"/>
      <w:r>
        <w:rPr>
          <w:rFonts w:ascii="Times New Roman" w:hAnsi="Times New Roman" w:cs="Times New Roman"/>
          <w:b/>
          <w:bCs/>
          <w:sz w:val="22"/>
          <w:szCs w:val="22"/>
          <w:lang w:val="en"/>
        </w:rPr>
        <w:t>, Zhou]</w:t>
      </w:r>
      <w:r>
        <w:rPr>
          <w:rFonts w:ascii="Times New Roman" w:hAnsi="Times New Roman" w:cs="Times New Roman"/>
          <w:sz w:val="22"/>
          <w:szCs w:val="22"/>
          <w:lang w:val="en"/>
        </w:rPr>
        <w:t xml:space="preserve">. As research in this area continues to </w:t>
      </w:r>
      <w:del w:id="30" w:author="Herr, Nora (059)" w:date="2019-11-23T14:00:00Z">
        <w:r w:rsidDel="00540A46">
          <w:rPr>
            <w:rFonts w:ascii="Times New Roman" w:hAnsi="Times New Roman" w:cs="Times New Roman"/>
            <w:sz w:val="22"/>
            <w:szCs w:val="22"/>
            <w:lang w:val="en"/>
          </w:rPr>
          <w:delText>expand</w:delText>
        </w:r>
      </w:del>
      <w:ins w:id="31" w:author="Herr, Nora (059)" w:date="2019-11-23T14:00:00Z">
        <w:r w:rsidR="00540A46">
          <w:rPr>
            <w:rFonts w:ascii="Times New Roman" w:hAnsi="Times New Roman" w:cs="Times New Roman"/>
            <w:sz w:val="22"/>
            <w:szCs w:val="22"/>
            <w:lang w:val="en"/>
          </w:rPr>
          <w:t>expand,</w:t>
        </w:r>
      </w:ins>
      <w:r>
        <w:rPr>
          <w:rFonts w:ascii="Times New Roman" w:hAnsi="Times New Roman" w:cs="Times New Roman"/>
          <w:sz w:val="22"/>
          <w:szCs w:val="22"/>
          <w:lang w:val="en"/>
        </w:rPr>
        <w:t xml:space="preserve"> it promises to provide the scientific community with alternative methods of treating </w:t>
      </w:r>
      <w:commentRangeStart w:id="32"/>
      <w:r>
        <w:rPr>
          <w:rFonts w:ascii="Times New Roman" w:hAnsi="Times New Roman" w:cs="Times New Roman"/>
          <w:sz w:val="22"/>
          <w:szCs w:val="22"/>
          <w:lang w:val="en"/>
        </w:rPr>
        <w:t>these and other diseases</w:t>
      </w:r>
      <w:commentRangeEnd w:id="32"/>
      <w:r w:rsidR="00540A46">
        <w:rPr>
          <w:rStyle w:val="Kommentarzeichen"/>
        </w:rPr>
        <w:commentReference w:id="32"/>
      </w:r>
      <w:r>
        <w:rPr>
          <w:rFonts w:ascii="Times New Roman" w:hAnsi="Times New Roman" w:cs="Times New Roman"/>
          <w:sz w:val="22"/>
          <w:szCs w:val="22"/>
          <w:lang w:val="en"/>
        </w:rPr>
        <w:t>. Of particular interest to this Thesis are the microbiomes of plants and those of aquatic environments.</w:t>
      </w:r>
      <w:r>
        <w:rPr>
          <w:rFonts w:ascii="Times New Roman" w:hAnsi="Times New Roman" w:cs="Times New Roman"/>
          <w:b/>
          <w:bCs/>
          <w:sz w:val="22"/>
          <w:szCs w:val="22"/>
          <w:lang w:val="en"/>
        </w:rPr>
        <w:t xml:space="preserve"> [</w:t>
      </w:r>
      <w:proofErr w:type="gramStart"/>
      <w:r>
        <w:rPr>
          <w:rFonts w:ascii="Times New Roman" w:hAnsi="Times New Roman" w:cs="Times New Roman"/>
          <w:b/>
          <w:bCs/>
          <w:sz w:val="22"/>
          <w:szCs w:val="22"/>
          <w:lang w:val="en"/>
        </w:rPr>
        <w:t>norm</w:t>
      </w:r>
      <w:proofErr w:type="gramEnd"/>
      <w:r>
        <w:rPr>
          <w:rFonts w:ascii="Times New Roman" w:hAnsi="Times New Roman" w:cs="Times New Roman"/>
          <w:b/>
          <w:bCs/>
          <w:sz w:val="22"/>
          <w:szCs w:val="22"/>
          <w:lang w:val="en"/>
        </w:rPr>
        <w:t>, pace 1991 paper]</w:t>
      </w:r>
    </w:p>
    <w:p w14:paraId="08B17638" w14:textId="77777777" w:rsidR="00E72FAB" w:rsidRDefault="00E72FAB">
      <w:pPr>
        <w:spacing w:line="360" w:lineRule="auto"/>
        <w:jc w:val="both"/>
        <w:rPr>
          <w:rFonts w:ascii="Times New Roman" w:hAnsi="Times New Roman" w:cs="Times New Roman"/>
          <w:sz w:val="22"/>
          <w:szCs w:val="22"/>
          <w:lang w:val="en"/>
        </w:rPr>
      </w:pPr>
    </w:p>
    <w:p w14:paraId="1B10E650" w14:textId="77777777" w:rsidR="00E72FAB" w:rsidRDefault="00150356">
      <w:pPr>
        <w:spacing w:line="300" w:lineRule="auto"/>
        <w:jc w:val="both"/>
        <w:rPr>
          <w:rFonts w:ascii="Times New Roman" w:hAnsi="Times New Roman" w:cs="Times New Roman"/>
          <w:sz w:val="30"/>
          <w:szCs w:val="30"/>
          <w:lang w:val="en"/>
        </w:rPr>
      </w:pPr>
      <w:r>
        <w:rPr>
          <w:rFonts w:ascii="Ubuntu" w:eastAsia="Ubuntu" w:hAnsi="Ubuntu" w:cs="Ubuntu"/>
          <w:sz w:val="30"/>
          <w:szCs w:val="30"/>
          <w:lang w:val="en"/>
        </w:rPr>
        <w:t>2.1.1</w:t>
      </w:r>
      <w:r>
        <w:rPr>
          <w:rFonts w:ascii="Ubuntu" w:eastAsia="Ubuntu" w:hAnsi="Ubuntu" w:cs="Ubuntu"/>
          <w:sz w:val="30"/>
          <w:szCs w:val="30"/>
          <w:lang w:val="en"/>
        </w:rPr>
        <w:tab/>
        <w:t xml:space="preserve">The Rhizosphere and </w:t>
      </w:r>
      <w:proofErr w:type="spellStart"/>
      <w:r>
        <w:rPr>
          <w:rFonts w:ascii="Ubuntu" w:eastAsia="Ubuntu" w:hAnsi="Ubuntu" w:cs="Ubuntu"/>
          <w:sz w:val="30"/>
          <w:szCs w:val="30"/>
          <w:lang w:val="en"/>
        </w:rPr>
        <w:t>Phycosphere</w:t>
      </w:r>
      <w:proofErr w:type="spellEnd"/>
    </w:p>
    <w:p w14:paraId="726045BB" w14:textId="4C9432AF" w:rsidR="00E72FAB" w:rsidRDefault="00150356">
      <w:pPr>
        <w:spacing w:line="360" w:lineRule="auto"/>
        <w:jc w:val="both"/>
        <w:rPr>
          <w:rFonts w:ascii="Times New Roman" w:hAnsi="Times New Roman" w:cs="Times New Roman"/>
          <w:sz w:val="22"/>
          <w:szCs w:val="22"/>
          <w:lang w:val="en"/>
        </w:rPr>
      </w:pPr>
      <w:r>
        <w:rPr>
          <w:rFonts w:ascii="Times New Roman" w:hAnsi="Times New Roman" w:cs="Times New Roman"/>
          <w:sz w:val="22"/>
          <w:szCs w:val="22"/>
          <w:lang w:val="en"/>
        </w:rPr>
        <w:t>Plant</w:t>
      </w:r>
      <w:del w:id="33" w:author="Herr, Nora (059)" w:date="2019-11-23T14:01:00Z">
        <w:r w:rsidDel="00010096">
          <w:rPr>
            <w:rFonts w:ascii="Times New Roman" w:hAnsi="Times New Roman" w:cs="Times New Roman"/>
            <w:sz w:val="22"/>
            <w:szCs w:val="22"/>
            <w:lang w:val="en"/>
          </w:rPr>
          <w:delText>s</w:delText>
        </w:r>
      </w:del>
      <w:r>
        <w:rPr>
          <w:rFonts w:ascii="Times New Roman" w:hAnsi="Times New Roman" w:cs="Times New Roman"/>
          <w:sz w:val="22"/>
          <w:szCs w:val="22"/>
          <w:lang w:val="en"/>
        </w:rPr>
        <w:t xml:space="preserve"> microbiomes </w:t>
      </w:r>
      <w:proofErr w:type="gramStart"/>
      <w:r>
        <w:rPr>
          <w:rFonts w:ascii="Times New Roman" w:hAnsi="Times New Roman" w:cs="Times New Roman"/>
          <w:sz w:val="22"/>
          <w:szCs w:val="22"/>
          <w:lang w:val="en"/>
        </w:rPr>
        <w:t>are considered</w:t>
      </w:r>
      <w:proofErr w:type="gramEnd"/>
      <w:r>
        <w:rPr>
          <w:rFonts w:ascii="Times New Roman" w:hAnsi="Times New Roman" w:cs="Times New Roman"/>
          <w:sz w:val="22"/>
          <w:szCs w:val="22"/>
          <w:lang w:val="en"/>
        </w:rPr>
        <w:t xml:space="preserve"> to be among the most diverse</w:t>
      </w:r>
      <w:del w:id="34" w:author="Herr, Nora (059)" w:date="2019-11-23T14:01:00Z">
        <w:r w:rsidDel="00010096">
          <w:rPr>
            <w:rFonts w:ascii="Times New Roman" w:hAnsi="Times New Roman" w:cs="Times New Roman"/>
            <w:sz w:val="22"/>
            <w:szCs w:val="22"/>
            <w:lang w:val="en"/>
          </w:rPr>
          <w:delText>re</w:delText>
        </w:r>
      </w:del>
      <w:r>
        <w:rPr>
          <w:rFonts w:ascii="Times New Roman" w:hAnsi="Times New Roman" w:cs="Times New Roman"/>
          <w:sz w:val="22"/>
          <w:szCs w:val="22"/>
          <w:lang w:val="en"/>
        </w:rPr>
        <w:t xml:space="preserve"> </w:t>
      </w:r>
      <w:del w:id="35" w:author="Herr, Nora (059)" w:date="2019-11-23T14:01:00Z">
        <w:r w:rsidDel="00010096">
          <w:rPr>
            <w:rFonts w:ascii="Times New Roman" w:hAnsi="Times New Roman" w:cs="Times New Roman"/>
            <w:sz w:val="22"/>
            <w:szCs w:val="22"/>
            <w:lang w:val="en"/>
          </w:rPr>
          <w:delText>regeions</w:delText>
        </w:r>
      </w:del>
      <w:ins w:id="36" w:author="Herr, Nora (059)" w:date="2019-11-23T14:01:00Z">
        <w:r w:rsidR="00010096">
          <w:rPr>
            <w:rFonts w:ascii="Times New Roman" w:hAnsi="Times New Roman" w:cs="Times New Roman"/>
            <w:sz w:val="22"/>
            <w:szCs w:val="22"/>
            <w:lang w:val="en"/>
          </w:rPr>
          <w:t>regions</w:t>
        </w:r>
      </w:ins>
      <w:r>
        <w:rPr>
          <w:rFonts w:ascii="Times New Roman" w:hAnsi="Times New Roman" w:cs="Times New Roman"/>
          <w:sz w:val="22"/>
          <w:szCs w:val="22"/>
          <w:lang w:val="en"/>
        </w:rPr>
        <w:t xml:space="preserve"> of earth’s ecosystems</w:t>
      </w:r>
      <w:ins w:id="37" w:author="Herr, Nora (059)" w:date="2019-11-23T14:01:00Z">
        <w:r w:rsidR="00010096">
          <w:rPr>
            <w:rFonts w:ascii="Times New Roman" w:hAnsi="Times New Roman" w:cs="Times New Roman"/>
            <w:sz w:val="22"/>
            <w:szCs w:val="22"/>
            <w:lang w:val="en"/>
          </w:rPr>
          <w:t xml:space="preserve"> </w:t>
        </w:r>
      </w:ins>
      <w:r>
        <w:rPr>
          <w:rFonts w:ascii="Times New Roman" w:hAnsi="Times New Roman" w:cs="Times New Roman"/>
          <w:sz w:val="22"/>
          <w:szCs w:val="22"/>
          <w:lang w:val="en"/>
        </w:rPr>
        <w:t>[</w:t>
      </w:r>
      <w:r>
        <w:rPr>
          <w:rFonts w:ascii="Times New Roman" w:hAnsi="Times New Roman" w:cs="Times New Roman"/>
          <w:b/>
          <w:bCs/>
          <w:sz w:val="22"/>
          <w:szCs w:val="22"/>
          <w:lang w:val="en"/>
        </w:rPr>
        <w:t>the good, the bad</w:t>
      </w:r>
      <w:r>
        <w:rPr>
          <w:rFonts w:ascii="Times New Roman" w:hAnsi="Times New Roman" w:cs="Times New Roman"/>
          <w:sz w:val="22"/>
          <w:szCs w:val="22"/>
          <w:lang w:val="en"/>
        </w:rPr>
        <w:t>]. Each of the plant’s organ harbors hosts its own unique microbiome, but the rhizosphere, defined at the root-soil interface, boasts the most diverse among</w:t>
      </w:r>
      <w:ins w:id="38" w:author="Herr, Nora (059)" w:date="2019-11-23T14:02:00Z">
        <w:r w:rsidR="00010096">
          <w:rPr>
            <w:rFonts w:ascii="Times New Roman" w:hAnsi="Times New Roman" w:cs="Times New Roman"/>
            <w:sz w:val="22"/>
            <w:szCs w:val="22"/>
            <w:lang w:val="en"/>
          </w:rPr>
          <w:t xml:space="preserve"> them,</w:t>
        </w:r>
      </w:ins>
      <w:r>
        <w:rPr>
          <w:rFonts w:ascii="Times New Roman" w:hAnsi="Times New Roman" w:cs="Times New Roman"/>
          <w:sz w:val="22"/>
          <w:szCs w:val="22"/>
          <w:lang w:val="en"/>
        </w:rPr>
        <w:t xml:space="preserve"> </w:t>
      </w:r>
      <w:del w:id="39" w:author="Herr, Nora (059)" w:date="2019-11-23T14:02:00Z">
        <w:r w:rsidDel="00010096">
          <w:rPr>
            <w:rFonts w:ascii="Times New Roman" w:hAnsi="Times New Roman" w:cs="Times New Roman"/>
            <w:sz w:val="22"/>
            <w:szCs w:val="22"/>
            <w:lang w:val="en"/>
          </w:rPr>
          <w:delText>these</w:delText>
        </w:r>
      </w:del>
      <w:r>
        <w:rPr>
          <w:rFonts w:ascii="Times New Roman" w:hAnsi="Times New Roman" w:cs="Times New Roman"/>
          <w:sz w:val="22"/>
          <w:szCs w:val="22"/>
          <w:lang w:val="en"/>
        </w:rPr>
        <w:t xml:space="preserve"> as it is here where upwards of 20% of all photosynthetic products are released</w:t>
      </w:r>
      <w:ins w:id="40" w:author="Herr, Nora (059)" w:date="2019-11-23T14:03:00Z">
        <w:r w:rsidR="00010096">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[Plant microbiomes, Thomas Turner].</w:t>
      </w:r>
      <w:r>
        <w:rPr>
          <w:rFonts w:ascii="Times New Roman" w:hAnsi="Times New Roman" w:cs="Times New Roman"/>
          <w:sz w:val="22"/>
          <w:szCs w:val="22"/>
          <w:lang w:val="en"/>
        </w:rPr>
        <w:t xml:space="preserve"> Rhizospheres are primarily comprised of soil-borne bacteria, fungal species, soil algae</w:t>
      </w:r>
      <w:ins w:id="41" w:author="Herr, Nora (059)" w:date="2019-11-23T14:03:00Z">
        <w:r w:rsidR="00D617BE">
          <w:rPr>
            <w:rFonts w:ascii="Times New Roman" w:hAnsi="Times New Roman" w:cs="Times New Roman"/>
            <w:sz w:val="22"/>
            <w:szCs w:val="22"/>
            <w:lang w:val="en"/>
          </w:rPr>
          <w:t>,</w:t>
        </w:r>
      </w:ins>
      <w:r>
        <w:rPr>
          <w:rFonts w:ascii="Times New Roman" w:hAnsi="Times New Roman" w:cs="Times New Roman"/>
          <w:sz w:val="22"/>
          <w:szCs w:val="22"/>
          <w:lang w:val="en"/>
        </w:rPr>
        <w:t xml:space="preserve"> and other microorganisms</w:t>
      </w:r>
      <w:ins w:id="42" w:author="Herr, Nora (059)" w:date="2019-11-23T14:04:00Z">
        <w:r w:rsidR="00D617BE">
          <w:rPr>
            <w:rFonts w:ascii="Times New Roman" w:hAnsi="Times New Roman" w:cs="Times New Roman"/>
            <w:sz w:val="22"/>
            <w:szCs w:val="22"/>
            <w:lang w:val="en"/>
          </w:rPr>
          <w:t>.</w:t>
        </w:r>
      </w:ins>
      <w:r>
        <w:rPr>
          <w:rFonts w:ascii="Times New Roman" w:hAnsi="Times New Roman" w:cs="Times New Roman"/>
          <w:sz w:val="22"/>
          <w:szCs w:val="22"/>
          <w:lang w:val="en"/>
        </w:rPr>
        <w:t xml:space="preserve"> </w:t>
      </w:r>
      <w:del w:id="43" w:author="Herr, Nora (059)" w:date="2019-11-23T14:04:00Z">
        <w:r w:rsidDel="00D617BE">
          <w:rPr>
            <w:rFonts w:ascii="Times New Roman" w:hAnsi="Times New Roman" w:cs="Times New Roman"/>
            <w:sz w:val="22"/>
            <w:szCs w:val="22"/>
            <w:lang w:val="en"/>
          </w:rPr>
          <w:delText xml:space="preserve">and, where </w:delText>
        </w:r>
      </w:del>
      <w:ins w:id="44" w:author="Herr, Nora (059)" w:date="2019-11-23T14:04:00Z">
        <w:r w:rsidR="00D617BE">
          <w:rPr>
            <w:rFonts w:ascii="Times New Roman" w:hAnsi="Times New Roman" w:cs="Times New Roman"/>
            <w:sz w:val="22"/>
            <w:szCs w:val="22"/>
            <w:lang w:val="en"/>
          </w:rPr>
          <w:t>D</w:t>
        </w:r>
      </w:ins>
      <w:del w:id="45" w:author="Herr, Nora (059)" w:date="2019-11-23T14:04:00Z">
        <w:r w:rsidDel="00D617BE">
          <w:rPr>
            <w:rFonts w:ascii="Times New Roman" w:hAnsi="Times New Roman" w:cs="Times New Roman"/>
            <w:sz w:val="22"/>
            <w:szCs w:val="22"/>
            <w:lang w:val="en"/>
          </w:rPr>
          <w:delText>d</w:delText>
        </w:r>
      </w:del>
      <w:r>
        <w:rPr>
          <w:rFonts w:ascii="Times New Roman" w:hAnsi="Times New Roman" w:cs="Times New Roman"/>
          <w:sz w:val="22"/>
          <w:szCs w:val="22"/>
          <w:lang w:val="en"/>
        </w:rPr>
        <w:t>epending on the host species, a diverse but specific set of members at specific relative abundances is hosted</w:t>
      </w:r>
      <w:ins w:id="46" w:author="Herr, Nora (059)" w:date="2019-11-23T14:04:00Z">
        <w:r w:rsidR="00D617BE">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w:t>
      </w:r>
      <w:proofErr w:type="spellStart"/>
      <w:r>
        <w:rPr>
          <w:rFonts w:ascii="Times New Roman" w:hAnsi="Times New Roman" w:cs="Times New Roman"/>
          <w:b/>
          <w:bCs/>
          <w:sz w:val="22"/>
          <w:szCs w:val="22"/>
          <w:lang w:val="en"/>
        </w:rPr>
        <w:t>psl</w:t>
      </w:r>
      <w:proofErr w:type="spellEnd"/>
      <w:r>
        <w:rPr>
          <w:rFonts w:ascii="Times New Roman" w:hAnsi="Times New Roman" w:cs="Times New Roman"/>
          <w:b/>
          <w:bCs/>
          <w:sz w:val="22"/>
          <w:szCs w:val="22"/>
          <w:lang w:val="en"/>
        </w:rPr>
        <w:t xml:space="preserve"> spheres papers]</w:t>
      </w:r>
      <w:r>
        <w:rPr>
          <w:rFonts w:ascii="Times New Roman" w:hAnsi="Times New Roman" w:cs="Times New Roman"/>
          <w:sz w:val="22"/>
          <w:szCs w:val="22"/>
          <w:lang w:val="en"/>
        </w:rPr>
        <w:t xml:space="preserve">. Analogously, the </w:t>
      </w:r>
      <w:proofErr w:type="spellStart"/>
      <w:r>
        <w:rPr>
          <w:rFonts w:ascii="Times New Roman" w:hAnsi="Times New Roman" w:cs="Times New Roman"/>
          <w:sz w:val="22"/>
          <w:szCs w:val="22"/>
          <w:lang w:val="en"/>
        </w:rPr>
        <w:t>phycosphere</w:t>
      </w:r>
      <w:proofErr w:type="spellEnd"/>
      <w:del w:id="47" w:author="Herr, Nora (059)" w:date="2019-11-23T14:04:00Z">
        <w:r w:rsidDel="00D617BE">
          <w:rPr>
            <w:rFonts w:ascii="Times New Roman" w:hAnsi="Times New Roman" w:cs="Times New Roman"/>
            <w:sz w:val="22"/>
            <w:szCs w:val="22"/>
            <w:lang w:val="en"/>
          </w:rPr>
          <w:delText>,</w:delText>
        </w:r>
      </w:del>
      <w:r>
        <w:rPr>
          <w:rFonts w:ascii="Times New Roman" w:hAnsi="Times New Roman" w:cs="Times New Roman"/>
          <w:sz w:val="22"/>
          <w:szCs w:val="22"/>
          <w:lang w:val="en"/>
        </w:rPr>
        <w:t xml:space="preserve"> is the nutrient rich area surrounding phytoplankton, a diverse group of marine microorganisms. These autotrophs, like plants, convert sunlight to chemical energy and provide their immediate surroundings with chemical currency to exchange with the surrounding bacterial communities</w:t>
      </w:r>
      <w:ins w:id="48" w:author="Herr, Nora (059)" w:date="2019-11-23T14:05:00Z">
        <w:r w:rsidR="00D617BE">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[zooming in, Seymour]</w:t>
      </w:r>
      <w:r>
        <w:rPr>
          <w:rFonts w:ascii="Times New Roman" w:hAnsi="Times New Roman" w:cs="Times New Roman"/>
          <w:sz w:val="22"/>
          <w:szCs w:val="22"/>
          <w:lang w:val="en"/>
        </w:rPr>
        <w:t xml:space="preserve">. Both of these microbiomes are known to alter their </w:t>
      </w:r>
      <w:del w:id="49" w:author="Herr, Nora (059)" w:date="2019-11-23T14:05:00Z">
        <w:r w:rsidDel="00D617BE">
          <w:rPr>
            <w:rFonts w:ascii="Times New Roman" w:hAnsi="Times New Roman" w:cs="Times New Roman"/>
            <w:sz w:val="22"/>
            <w:szCs w:val="22"/>
            <w:lang w:val="en"/>
          </w:rPr>
          <w:delText>imediate</w:delText>
        </w:r>
      </w:del>
      <w:ins w:id="50" w:author="Herr, Nora (059)" w:date="2019-11-23T14:05:00Z">
        <w:r w:rsidR="00D617BE">
          <w:rPr>
            <w:rFonts w:ascii="Times New Roman" w:hAnsi="Times New Roman" w:cs="Times New Roman"/>
            <w:sz w:val="22"/>
            <w:szCs w:val="22"/>
            <w:lang w:val="en"/>
          </w:rPr>
          <w:t>immediate</w:t>
        </w:r>
      </w:ins>
      <w:r>
        <w:rPr>
          <w:rFonts w:ascii="Times New Roman" w:hAnsi="Times New Roman" w:cs="Times New Roman"/>
          <w:sz w:val="22"/>
          <w:szCs w:val="22"/>
          <w:lang w:val="en"/>
        </w:rPr>
        <w:t xml:space="preserve"> environment through modulating elements and compounds through their secretions</w:t>
      </w:r>
      <w:ins w:id="51" w:author="Herr, Nora (059)" w:date="2019-11-23T14:06:00Z">
        <w:r w:rsidR="00D617BE">
          <w:rPr>
            <w:rFonts w:ascii="Times New Roman" w:hAnsi="Times New Roman" w:cs="Times New Roman"/>
            <w:sz w:val="22"/>
            <w:szCs w:val="22"/>
            <w:lang w:val="en"/>
          </w:rPr>
          <w:t xml:space="preserve"> </w:t>
        </w:r>
      </w:ins>
      <w:r>
        <w:rPr>
          <w:rFonts w:ascii="Times New Roman" w:hAnsi="Times New Roman" w:cs="Times New Roman"/>
          <w:sz w:val="22"/>
          <w:szCs w:val="22"/>
          <w:lang w:val="en"/>
        </w:rPr>
        <w:t>[</w:t>
      </w:r>
      <w:r>
        <w:rPr>
          <w:rFonts w:ascii="Times New Roman" w:hAnsi="Times New Roman" w:cs="Times New Roman"/>
          <w:b/>
          <w:bCs/>
          <w:sz w:val="22"/>
          <w:szCs w:val="22"/>
          <w:lang w:val="en"/>
        </w:rPr>
        <w:t>zooming in, Seymour</w:t>
      </w:r>
      <w:r>
        <w:rPr>
          <w:rFonts w:ascii="Times New Roman" w:hAnsi="Times New Roman" w:cs="Times New Roman"/>
          <w:sz w:val="22"/>
          <w:szCs w:val="22"/>
          <w:lang w:val="en"/>
        </w:rPr>
        <w:t xml:space="preserve">]. The compounds exuded into the soil by plants </w:t>
      </w:r>
      <w:proofErr w:type="gramStart"/>
      <w:r>
        <w:rPr>
          <w:rFonts w:ascii="Times New Roman" w:hAnsi="Times New Roman" w:cs="Times New Roman"/>
          <w:sz w:val="22"/>
          <w:szCs w:val="22"/>
          <w:lang w:val="en"/>
        </w:rPr>
        <w:t>are believed</w:t>
      </w:r>
      <w:proofErr w:type="gramEnd"/>
      <w:r>
        <w:rPr>
          <w:rFonts w:ascii="Times New Roman" w:hAnsi="Times New Roman" w:cs="Times New Roman"/>
          <w:sz w:val="22"/>
          <w:szCs w:val="22"/>
          <w:lang w:val="en"/>
        </w:rPr>
        <w:t xml:space="preserve"> to initiate and support microbial colonization and stability</w:t>
      </w:r>
      <w:ins w:id="52" w:author="Herr, Nora (059)" w:date="2019-11-23T14:06:00Z">
        <w:r w:rsidR="00D617BE">
          <w:rPr>
            <w:rFonts w:ascii="Times New Roman" w:hAnsi="Times New Roman" w:cs="Times New Roman"/>
            <w:sz w:val="22"/>
            <w:szCs w:val="22"/>
            <w:lang w:val="en"/>
          </w:rPr>
          <w:t>.</w:t>
        </w:r>
      </w:ins>
      <w:del w:id="53" w:author="Herr, Nora (059)" w:date="2019-11-23T14:06:00Z">
        <w:r w:rsidDel="00D617BE">
          <w:rPr>
            <w:rFonts w:ascii="Times New Roman" w:hAnsi="Times New Roman" w:cs="Times New Roman"/>
            <w:sz w:val="22"/>
            <w:szCs w:val="22"/>
            <w:lang w:val="en"/>
          </w:rPr>
          <w:delText>, and p</w:delText>
        </w:r>
      </w:del>
      <w:ins w:id="54" w:author="Herr, Nora (059)" w:date="2019-11-23T14:06:00Z">
        <w:r w:rsidR="00D617BE">
          <w:rPr>
            <w:rFonts w:ascii="Times New Roman" w:hAnsi="Times New Roman" w:cs="Times New Roman"/>
            <w:sz w:val="22"/>
            <w:szCs w:val="22"/>
            <w:lang w:val="en"/>
          </w:rPr>
          <w:t xml:space="preserve"> </w:t>
        </w:r>
      </w:ins>
      <w:ins w:id="55" w:author="Herr, Nora (059)" w:date="2019-11-23T14:07:00Z">
        <w:r w:rsidR="00D617BE">
          <w:rPr>
            <w:rFonts w:ascii="Times New Roman" w:hAnsi="Times New Roman" w:cs="Times New Roman"/>
            <w:sz w:val="22"/>
            <w:szCs w:val="22"/>
            <w:lang w:val="en"/>
          </w:rPr>
          <w:t xml:space="preserve">Similar </w:t>
        </w:r>
      </w:ins>
      <w:del w:id="56" w:author="Herr, Nora (059)" w:date="2019-11-23T14:07:00Z">
        <w:r w:rsidDel="00D617BE">
          <w:rPr>
            <w:rFonts w:ascii="Times New Roman" w:hAnsi="Times New Roman" w:cs="Times New Roman"/>
            <w:sz w:val="22"/>
            <w:szCs w:val="22"/>
            <w:lang w:val="en"/>
          </w:rPr>
          <w:delText>resumably similar</w:delText>
        </w:r>
      </w:del>
      <w:r>
        <w:rPr>
          <w:rFonts w:ascii="Times New Roman" w:hAnsi="Times New Roman" w:cs="Times New Roman"/>
          <w:sz w:val="22"/>
          <w:szCs w:val="22"/>
          <w:lang w:val="en"/>
        </w:rPr>
        <w:t xml:space="preserve"> mechanisms are </w:t>
      </w:r>
      <w:ins w:id="57" w:author="Herr, Nora (059)" w:date="2019-11-23T14:07:00Z">
        <w:r w:rsidR="00D617BE">
          <w:rPr>
            <w:rFonts w:ascii="Times New Roman" w:hAnsi="Times New Roman" w:cs="Times New Roman"/>
            <w:sz w:val="22"/>
            <w:szCs w:val="22"/>
            <w:lang w:val="en"/>
          </w:rPr>
          <w:t xml:space="preserve">presumably </w:t>
        </w:r>
      </w:ins>
      <w:r>
        <w:rPr>
          <w:rFonts w:ascii="Times New Roman" w:hAnsi="Times New Roman" w:cs="Times New Roman"/>
          <w:sz w:val="22"/>
          <w:szCs w:val="22"/>
          <w:lang w:val="en"/>
        </w:rPr>
        <w:t xml:space="preserve">at play in the </w:t>
      </w:r>
      <w:proofErr w:type="spellStart"/>
      <w:r>
        <w:rPr>
          <w:rFonts w:ascii="Times New Roman" w:hAnsi="Times New Roman" w:cs="Times New Roman"/>
          <w:sz w:val="22"/>
          <w:szCs w:val="22"/>
          <w:lang w:val="en"/>
        </w:rPr>
        <w:t>phycosphere</w:t>
      </w:r>
      <w:proofErr w:type="spellEnd"/>
      <w:ins w:id="58" w:author="Herr, Nora (059)" w:date="2019-11-23T14:06:00Z">
        <w:r w:rsidR="00D617BE">
          <w:rPr>
            <w:rFonts w:ascii="Times New Roman" w:hAnsi="Times New Roman" w:cs="Times New Roman"/>
            <w:sz w:val="22"/>
            <w:szCs w:val="22"/>
            <w:lang w:val="en"/>
          </w:rPr>
          <w:t xml:space="preserve"> </w:t>
        </w:r>
      </w:ins>
      <w:r>
        <w:rPr>
          <w:rFonts w:ascii="Times New Roman" w:hAnsi="Times New Roman" w:cs="Times New Roman"/>
          <w:sz w:val="22"/>
          <w:szCs w:val="22"/>
          <w:lang w:val="en"/>
        </w:rPr>
        <w:t>[</w:t>
      </w:r>
      <w:r>
        <w:rPr>
          <w:rFonts w:ascii="Times New Roman" w:hAnsi="Times New Roman" w:cs="Times New Roman"/>
          <w:b/>
          <w:bCs/>
          <w:sz w:val="22"/>
          <w:szCs w:val="22"/>
          <w:lang w:val="en"/>
        </w:rPr>
        <w:t xml:space="preserve">regulation, </w:t>
      </w:r>
      <w:proofErr w:type="spellStart"/>
      <w:r>
        <w:rPr>
          <w:rFonts w:ascii="Times New Roman" w:hAnsi="Times New Roman" w:cs="Times New Roman"/>
          <w:b/>
          <w:bCs/>
          <w:sz w:val="22"/>
          <w:szCs w:val="22"/>
          <w:lang w:val="en"/>
        </w:rPr>
        <w:t>Badri</w:t>
      </w:r>
      <w:proofErr w:type="spellEnd"/>
      <w:r>
        <w:rPr>
          <w:rFonts w:ascii="Times New Roman" w:hAnsi="Times New Roman" w:cs="Times New Roman"/>
          <w:b/>
          <w:bCs/>
          <w:sz w:val="22"/>
          <w:szCs w:val="22"/>
          <w:lang w:val="en"/>
        </w:rPr>
        <w:t xml:space="preserve"> DV</w:t>
      </w:r>
      <w:r>
        <w:rPr>
          <w:rFonts w:ascii="Times New Roman" w:hAnsi="Times New Roman" w:cs="Times New Roman"/>
          <w:sz w:val="22"/>
          <w:szCs w:val="22"/>
          <w:lang w:val="en"/>
        </w:rPr>
        <w:t xml:space="preserve">]. Members of these communities in turn confer a certain level of defense on their host through the release of compounds into their respective </w:t>
      </w:r>
      <w:r>
        <w:rPr>
          <w:rFonts w:ascii="Times New Roman" w:hAnsi="Times New Roman" w:cs="Times New Roman"/>
          <w:sz w:val="22"/>
          <w:szCs w:val="22"/>
          <w:lang w:val="en"/>
        </w:rPr>
        <w:lastRenderedPageBreak/>
        <w:t>spheres</w:t>
      </w:r>
      <w:ins w:id="59" w:author="Herr, Nora (059)" w:date="2019-11-23T14:07:00Z">
        <w:r w:rsidR="00D617BE">
          <w:rPr>
            <w:rFonts w:ascii="Times New Roman" w:hAnsi="Times New Roman" w:cs="Times New Roman"/>
            <w:sz w:val="22"/>
            <w:szCs w:val="22"/>
            <w:lang w:val="en"/>
          </w:rPr>
          <w:t>,</w:t>
        </w:r>
      </w:ins>
      <w:r>
        <w:rPr>
          <w:rFonts w:ascii="Times New Roman" w:hAnsi="Times New Roman" w:cs="Times New Roman"/>
          <w:sz w:val="22"/>
          <w:szCs w:val="22"/>
          <w:lang w:val="en"/>
        </w:rPr>
        <w:t xml:space="preserve"> which can adversely affect opportunistic pathogens </w:t>
      </w:r>
      <w:r>
        <w:rPr>
          <w:rFonts w:ascii="Times New Roman" w:hAnsi="Times New Roman" w:cs="Times New Roman"/>
          <w:b/>
          <w:bCs/>
          <w:sz w:val="22"/>
          <w:szCs w:val="22"/>
          <w:lang w:val="en"/>
        </w:rPr>
        <w:t xml:space="preserve">[Interplay, </w:t>
      </w:r>
      <w:proofErr w:type="spellStart"/>
      <w:r>
        <w:rPr>
          <w:rFonts w:ascii="Times New Roman" w:hAnsi="Times New Roman" w:cs="Times New Roman"/>
          <w:b/>
          <w:bCs/>
          <w:sz w:val="22"/>
          <w:szCs w:val="22"/>
          <w:lang w:val="en"/>
        </w:rPr>
        <w:t>S.Haquard</w:t>
      </w:r>
      <w:proofErr w:type="spellEnd"/>
      <w:r>
        <w:rPr>
          <w:rFonts w:ascii="Times New Roman" w:hAnsi="Times New Roman" w:cs="Times New Roman"/>
          <w:b/>
          <w:bCs/>
          <w:sz w:val="22"/>
          <w:szCs w:val="22"/>
          <w:lang w:val="en"/>
        </w:rPr>
        <w:t xml:space="preserve">, </w:t>
      </w:r>
      <w:proofErr w:type="spellStart"/>
      <w:proofErr w:type="gramStart"/>
      <w:r>
        <w:rPr>
          <w:rFonts w:ascii="Times New Roman" w:hAnsi="Times New Roman" w:cs="Times New Roman"/>
          <w:b/>
          <w:bCs/>
          <w:sz w:val="22"/>
          <w:szCs w:val="22"/>
          <w:lang w:val="en"/>
        </w:rPr>
        <w:t>Garrido</w:t>
      </w:r>
      <w:proofErr w:type="spellEnd"/>
      <w:proofErr w:type="gramEnd"/>
      <w:r>
        <w:rPr>
          <w:rFonts w:ascii="Times New Roman" w:hAnsi="Times New Roman" w:cs="Times New Roman"/>
          <w:b/>
          <w:bCs/>
          <w:sz w:val="22"/>
          <w:szCs w:val="22"/>
          <w:lang w:val="en"/>
        </w:rPr>
        <w:t>]</w:t>
      </w:r>
      <w:r>
        <w:rPr>
          <w:rFonts w:ascii="Times New Roman" w:hAnsi="Times New Roman" w:cs="Times New Roman"/>
          <w:sz w:val="22"/>
          <w:szCs w:val="22"/>
          <w:lang w:val="en"/>
        </w:rPr>
        <w:t xml:space="preserve">. </w:t>
      </w:r>
      <w:commentRangeStart w:id="60"/>
      <w:r>
        <w:rPr>
          <w:rFonts w:ascii="Times New Roman" w:hAnsi="Times New Roman" w:cs="Times New Roman"/>
          <w:sz w:val="22"/>
          <w:szCs w:val="22"/>
          <w:lang w:val="en"/>
        </w:rPr>
        <w:t xml:space="preserve">The similarity of the </w:t>
      </w:r>
      <w:proofErr w:type="spellStart"/>
      <w:r>
        <w:rPr>
          <w:rFonts w:ascii="Times New Roman" w:hAnsi="Times New Roman" w:cs="Times New Roman"/>
          <w:sz w:val="22"/>
          <w:szCs w:val="22"/>
          <w:lang w:val="en"/>
        </w:rPr>
        <w:t>phycosphere</w:t>
      </w:r>
      <w:proofErr w:type="spellEnd"/>
      <w:r>
        <w:rPr>
          <w:rFonts w:ascii="Times New Roman" w:hAnsi="Times New Roman" w:cs="Times New Roman"/>
          <w:sz w:val="22"/>
          <w:szCs w:val="22"/>
          <w:lang w:val="en"/>
        </w:rPr>
        <w:t xml:space="preserve"> to the rhizosphere makes it a great tool for continued exploration where the fundamental properties that drive colonization and stability </w:t>
      </w:r>
      <w:del w:id="61" w:author="Herr, Nora (059)" w:date="2019-11-23T14:17:00Z">
        <w:r w:rsidDel="00DE64B9">
          <w:rPr>
            <w:rFonts w:ascii="Times New Roman" w:hAnsi="Times New Roman" w:cs="Times New Roman"/>
            <w:sz w:val="22"/>
            <w:szCs w:val="22"/>
            <w:lang w:val="en"/>
          </w:rPr>
          <w:delText xml:space="preserve">that </w:delText>
        </w:r>
      </w:del>
      <w:proofErr w:type="gramStart"/>
      <w:r>
        <w:rPr>
          <w:rFonts w:ascii="Times New Roman" w:hAnsi="Times New Roman" w:cs="Times New Roman"/>
          <w:sz w:val="22"/>
          <w:szCs w:val="22"/>
          <w:lang w:val="en"/>
        </w:rPr>
        <w:t>can be gleaned and subsequently applied to the plant microbiome research</w:t>
      </w:r>
      <w:proofErr w:type="gramEnd"/>
      <w:r>
        <w:rPr>
          <w:rFonts w:ascii="Times New Roman" w:hAnsi="Times New Roman" w:cs="Times New Roman"/>
          <w:sz w:val="22"/>
          <w:szCs w:val="22"/>
          <w:lang w:val="en"/>
        </w:rPr>
        <w:t>.</w:t>
      </w:r>
      <w:commentRangeEnd w:id="60"/>
      <w:r w:rsidR="00DE64B9">
        <w:rPr>
          <w:rStyle w:val="Kommentarzeichen"/>
        </w:rPr>
        <w:commentReference w:id="60"/>
      </w:r>
    </w:p>
    <w:tbl>
      <w:tblPr>
        <w:tblStyle w:val="Tabellenraster"/>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E72FAB" w14:paraId="66EF3EE0" w14:textId="77777777">
        <w:tc>
          <w:tcPr>
            <w:tcW w:w="8522" w:type="dxa"/>
          </w:tcPr>
          <w:p w14:paraId="725FF963" w14:textId="77777777" w:rsidR="00E72FAB" w:rsidRDefault="00150356">
            <w:pPr>
              <w:widowControl/>
              <w:spacing w:line="360" w:lineRule="auto"/>
              <w:rPr>
                <w:rFonts w:ascii="Times New Roman" w:hAnsi="Times New Roman" w:cs="Times New Roman"/>
                <w:sz w:val="22"/>
                <w:szCs w:val="22"/>
                <w:lang w:val="en"/>
              </w:rPr>
            </w:pPr>
            <w:r>
              <w:rPr>
                <w:noProof/>
                <w:lang w:val="de-DE" w:eastAsia="de-DE"/>
              </w:rPr>
              <w:drawing>
                <wp:inline distT="0" distB="0" distL="114300" distR="114300" wp14:anchorId="1C0DB1E9" wp14:editId="546F04E5">
                  <wp:extent cx="5267960" cy="1977390"/>
                  <wp:effectExtent l="0" t="0" r="1270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67960" cy="1977390"/>
                          </a:xfrm>
                          <a:prstGeom prst="rect">
                            <a:avLst/>
                          </a:prstGeom>
                          <a:noFill/>
                          <a:ln>
                            <a:noFill/>
                          </a:ln>
                        </pic:spPr>
                      </pic:pic>
                    </a:graphicData>
                  </a:graphic>
                </wp:inline>
              </w:drawing>
            </w:r>
          </w:p>
        </w:tc>
      </w:tr>
      <w:tr w:rsidR="00E72FAB" w14:paraId="19315A71" w14:textId="77777777">
        <w:tc>
          <w:tcPr>
            <w:tcW w:w="8522" w:type="dxa"/>
          </w:tcPr>
          <w:p w14:paraId="034C1795" w14:textId="1ECFB7BB" w:rsidR="00E72FAB" w:rsidRDefault="00150356">
            <w:pPr>
              <w:widowControl/>
              <w:spacing w:line="360" w:lineRule="auto"/>
              <w:rPr>
                <w:rFonts w:ascii="Times New Roman" w:hAnsi="Times New Roman" w:cs="Times New Roman"/>
                <w:sz w:val="22"/>
                <w:szCs w:val="22"/>
                <w:lang w:val="en"/>
              </w:rPr>
            </w:pPr>
            <w:r>
              <w:rPr>
                <w:rFonts w:ascii="Times New Roman" w:hAnsi="Times New Roman" w:cs="Times New Roman"/>
                <w:sz w:val="16"/>
                <w:szCs w:val="16"/>
                <w:lang w:val="en"/>
              </w:rPr>
              <w:t xml:space="preserve">Figure X. The physical similarities between the Rhizosphere and </w:t>
            </w:r>
            <w:proofErr w:type="spellStart"/>
            <w:r>
              <w:rPr>
                <w:rFonts w:ascii="Times New Roman" w:hAnsi="Times New Roman" w:cs="Times New Roman"/>
                <w:sz w:val="16"/>
                <w:szCs w:val="16"/>
                <w:lang w:val="en"/>
              </w:rPr>
              <w:t>Phycos</w:t>
            </w:r>
            <w:ins w:id="62" w:author="Herr, Nora (059)" w:date="2019-11-23T15:11:00Z">
              <w:r w:rsidR="00787761">
                <w:rPr>
                  <w:rFonts w:ascii="Times New Roman" w:hAnsi="Times New Roman" w:cs="Times New Roman"/>
                  <w:sz w:val="16"/>
                  <w:szCs w:val="16"/>
                  <w:lang w:val="en"/>
                </w:rPr>
                <w:t>p</w:t>
              </w:r>
            </w:ins>
            <w:r>
              <w:rPr>
                <w:rFonts w:ascii="Times New Roman" w:hAnsi="Times New Roman" w:cs="Times New Roman"/>
                <w:sz w:val="16"/>
                <w:szCs w:val="16"/>
                <w:lang w:val="en"/>
              </w:rPr>
              <w:t>here</w:t>
            </w:r>
            <w:proofErr w:type="spellEnd"/>
            <w:r>
              <w:rPr>
                <w:rFonts w:ascii="Times New Roman" w:hAnsi="Times New Roman" w:cs="Times New Roman"/>
                <w:sz w:val="16"/>
                <w:szCs w:val="16"/>
                <w:lang w:val="en"/>
              </w:rPr>
              <w:t xml:space="preserve"> [Seymour, 2017]</w:t>
            </w:r>
          </w:p>
        </w:tc>
      </w:tr>
    </w:tbl>
    <w:p w14:paraId="15675415" w14:textId="77777777" w:rsidR="00E72FAB" w:rsidRDefault="00E72FAB">
      <w:pPr>
        <w:spacing w:line="360" w:lineRule="auto"/>
        <w:jc w:val="both"/>
        <w:rPr>
          <w:rFonts w:ascii="Times New Roman" w:hAnsi="Times New Roman" w:cs="Times New Roman"/>
          <w:sz w:val="22"/>
          <w:szCs w:val="22"/>
          <w:lang w:val="en"/>
        </w:rPr>
      </w:pPr>
    </w:p>
    <w:p w14:paraId="3811687F" w14:textId="77777777" w:rsidR="00E72FAB" w:rsidRDefault="00150356">
      <w:pPr>
        <w:spacing w:line="300" w:lineRule="auto"/>
        <w:jc w:val="both"/>
        <w:rPr>
          <w:rFonts w:ascii="Ubuntu" w:eastAsia="Ubuntu" w:hAnsi="Ubuntu" w:cs="Ubuntu"/>
          <w:sz w:val="40"/>
          <w:szCs w:val="40"/>
          <w:lang w:val="en"/>
        </w:rPr>
      </w:pPr>
      <w:r>
        <w:rPr>
          <w:rFonts w:ascii="Ubuntu" w:eastAsia="Ubuntu" w:hAnsi="Ubuntu" w:cs="Ubuntu"/>
          <w:sz w:val="40"/>
          <w:szCs w:val="40"/>
          <w:lang w:val="en"/>
        </w:rPr>
        <w:t>2.2</w:t>
      </w:r>
      <w:r>
        <w:rPr>
          <w:rFonts w:ascii="Ubuntu" w:eastAsia="Ubuntu" w:hAnsi="Ubuntu" w:cs="Ubuntu"/>
          <w:sz w:val="40"/>
          <w:szCs w:val="40"/>
          <w:lang w:val="en"/>
        </w:rPr>
        <w:tab/>
        <w:t>Metagenomics</w:t>
      </w:r>
    </w:p>
    <w:p w14:paraId="0EE292D4" w14:textId="6EDC130C" w:rsidR="00E72FAB" w:rsidRDefault="00150356">
      <w:pPr>
        <w:spacing w:line="360" w:lineRule="auto"/>
        <w:jc w:val="both"/>
        <w:rPr>
          <w:rFonts w:ascii="Times New Roman" w:hAnsi="Times New Roman" w:cs="Times New Roman"/>
          <w:b/>
          <w:bCs/>
          <w:sz w:val="22"/>
          <w:szCs w:val="22"/>
          <w:lang w:val="en"/>
        </w:rPr>
      </w:pPr>
      <w:r>
        <w:rPr>
          <w:rFonts w:ascii="Times New Roman" w:hAnsi="Times New Roman" w:cs="Times New Roman"/>
          <w:sz w:val="22"/>
          <w:szCs w:val="22"/>
          <w:lang w:val="en"/>
        </w:rPr>
        <w:t xml:space="preserve">The current state and ever-growing body of knowledge cementing the rhizosphere’s beneficial roles in plant health would of course not be possible without the advent of next-generation sequencing (NGS) technologies and techniques, especially Metagenomics and 16S profiling. This field of study and technique </w:t>
      </w:r>
      <w:ins w:id="63" w:author="Herr, Nora (059)" w:date="2019-11-23T14:20:00Z">
        <w:r w:rsidR="00DE64B9">
          <w:rPr>
            <w:rFonts w:ascii="Times New Roman" w:hAnsi="Times New Roman" w:cs="Times New Roman"/>
            <w:sz w:val="22"/>
            <w:szCs w:val="22"/>
            <w:lang w:val="en"/>
          </w:rPr>
          <w:t xml:space="preserve">are </w:t>
        </w:r>
      </w:ins>
      <w:del w:id="64" w:author="Herr, Nora (059)" w:date="2019-11-23T14:20:00Z">
        <w:r w:rsidDel="00DE64B9">
          <w:rPr>
            <w:rFonts w:ascii="Times New Roman" w:hAnsi="Times New Roman" w:cs="Times New Roman"/>
            <w:sz w:val="22"/>
            <w:szCs w:val="22"/>
            <w:lang w:val="en"/>
          </w:rPr>
          <w:delText>is</w:delText>
        </w:r>
      </w:del>
      <w:r>
        <w:rPr>
          <w:rFonts w:ascii="Times New Roman" w:hAnsi="Times New Roman" w:cs="Times New Roman"/>
          <w:sz w:val="22"/>
          <w:szCs w:val="22"/>
          <w:lang w:val="en"/>
        </w:rPr>
        <w:t xml:space="preserve"> defined as the study of genomes from environmental and community samples using shotgun whole-genome sequencing </w:t>
      </w:r>
      <w:r>
        <w:rPr>
          <w:rFonts w:ascii="Times New Roman" w:hAnsi="Times New Roman" w:cs="Times New Roman"/>
          <w:b/>
          <w:bCs/>
          <w:sz w:val="22"/>
          <w:szCs w:val="22"/>
          <w:lang w:val="en"/>
        </w:rPr>
        <w:t>[general Metagenomics review paper]</w:t>
      </w:r>
      <w:r>
        <w:rPr>
          <w:rFonts w:ascii="Times New Roman" w:hAnsi="Times New Roman" w:cs="Times New Roman"/>
          <w:sz w:val="22"/>
          <w:szCs w:val="22"/>
          <w:lang w:val="en"/>
        </w:rPr>
        <w:t xml:space="preserve">. Depending on the environment under study, there are detailed guidelines for sample collection and preparation, but beyond this, typical </w:t>
      </w:r>
      <w:proofErr w:type="spellStart"/>
      <w:r>
        <w:rPr>
          <w:rFonts w:ascii="Times New Roman" w:hAnsi="Times New Roman" w:cs="Times New Roman"/>
          <w:sz w:val="22"/>
          <w:szCs w:val="22"/>
          <w:lang w:val="en"/>
        </w:rPr>
        <w:t>metagenomic</w:t>
      </w:r>
      <w:proofErr w:type="spellEnd"/>
      <w:r>
        <w:rPr>
          <w:rFonts w:ascii="Times New Roman" w:hAnsi="Times New Roman" w:cs="Times New Roman"/>
          <w:sz w:val="22"/>
          <w:szCs w:val="22"/>
          <w:lang w:val="en"/>
        </w:rPr>
        <w:t xml:space="preserve"> pipelines are similar to most other NGS pipelines and consist of the following general steps: DNA extraction, library preparation, sequencing, assembly, annotation and analysis </w:t>
      </w:r>
      <w:r>
        <w:rPr>
          <w:rFonts w:ascii="Times New Roman" w:hAnsi="Times New Roman" w:cs="Times New Roman"/>
          <w:b/>
          <w:bCs/>
          <w:sz w:val="22"/>
          <w:szCs w:val="22"/>
          <w:lang w:val="en"/>
        </w:rPr>
        <w:t>[</w:t>
      </w:r>
      <w:proofErr w:type="spellStart"/>
      <w:r>
        <w:rPr>
          <w:rFonts w:ascii="Times New Roman" w:hAnsi="Times New Roman" w:cs="Times New Roman"/>
          <w:b/>
          <w:bCs/>
          <w:sz w:val="22"/>
          <w:szCs w:val="22"/>
          <w:lang w:val="en"/>
        </w:rPr>
        <w:t>envr</w:t>
      </w:r>
      <w:proofErr w:type="spellEnd"/>
      <w:r>
        <w:rPr>
          <w:rFonts w:ascii="Times New Roman" w:hAnsi="Times New Roman" w:cs="Times New Roman"/>
          <w:b/>
          <w:bCs/>
          <w:sz w:val="22"/>
          <w:szCs w:val="22"/>
          <w:lang w:val="en"/>
        </w:rPr>
        <w:t>. Sampling methods papers]</w:t>
      </w:r>
      <w:r>
        <w:rPr>
          <w:rFonts w:ascii="Times New Roman" w:hAnsi="Times New Roman" w:cs="Times New Roman"/>
          <w:sz w:val="22"/>
          <w:szCs w:val="22"/>
          <w:lang w:val="en"/>
        </w:rPr>
        <w:t xml:space="preserve">. </w:t>
      </w:r>
      <w:proofErr w:type="spellStart"/>
      <w:r>
        <w:rPr>
          <w:rFonts w:ascii="Times New Roman" w:hAnsi="Times New Roman" w:cs="Times New Roman"/>
          <w:sz w:val="22"/>
          <w:szCs w:val="22"/>
          <w:lang w:val="en"/>
        </w:rPr>
        <w:t>Metagenomic</w:t>
      </w:r>
      <w:proofErr w:type="spellEnd"/>
      <w:r>
        <w:rPr>
          <w:rFonts w:ascii="Times New Roman" w:hAnsi="Times New Roman" w:cs="Times New Roman"/>
          <w:sz w:val="22"/>
          <w:szCs w:val="22"/>
          <w:lang w:val="en"/>
        </w:rPr>
        <w:t xml:space="preserve"> studies are not limited to determining ‘who’ is present in the </w:t>
      </w:r>
      <w:del w:id="65" w:author="Herr, Nora (059)" w:date="2019-11-23T14:20:00Z">
        <w:r w:rsidDel="00DE64B9">
          <w:rPr>
            <w:rFonts w:ascii="Times New Roman" w:hAnsi="Times New Roman" w:cs="Times New Roman"/>
            <w:sz w:val="22"/>
            <w:szCs w:val="22"/>
            <w:lang w:val="en"/>
          </w:rPr>
          <w:delText>sample,</w:delText>
        </w:r>
      </w:del>
      <w:ins w:id="66" w:author="Herr, Nora (059)" w:date="2019-11-23T14:20:00Z">
        <w:r w:rsidR="00DE64B9">
          <w:rPr>
            <w:rFonts w:ascii="Times New Roman" w:hAnsi="Times New Roman" w:cs="Times New Roman"/>
            <w:sz w:val="22"/>
            <w:szCs w:val="22"/>
            <w:lang w:val="en"/>
          </w:rPr>
          <w:t>sample;</w:t>
        </w:r>
      </w:ins>
      <w:r>
        <w:rPr>
          <w:rFonts w:ascii="Times New Roman" w:hAnsi="Times New Roman" w:cs="Times New Roman"/>
          <w:sz w:val="22"/>
          <w:szCs w:val="22"/>
          <w:lang w:val="en"/>
        </w:rPr>
        <w:t xml:space="preserve"> rather its main goal is to determine the functional genome composition in the sample </w:t>
      </w:r>
      <w:r>
        <w:rPr>
          <w:rFonts w:ascii="Times New Roman" w:hAnsi="Times New Roman" w:cs="Times New Roman"/>
          <w:b/>
          <w:bCs/>
          <w:sz w:val="22"/>
          <w:szCs w:val="22"/>
          <w:lang w:val="en"/>
        </w:rPr>
        <w:t>[Metagenomics review]</w:t>
      </w:r>
      <w:r>
        <w:rPr>
          <w:rFonts w:ascii="Times New Roman" w:hAnsi="Times New Roman" w:cs="Times New Roman"/>
          <w:sz w:val="22"/>
          <w:szCs w:val="22"/>
          <w:lang w:val="en"/>
        </w:rPr>
        <w:t xml:space="preserve">. These functional genomes, or metagenomes, allow investigators to extract probable biosynthetic pathways in that </w:t>
      </w:r>
      <w:del w:id="67" w:author="Herr, Nora (059)" w:date="2019-11-23T14:21:00Z">
        <w:r w:rsidDel="00DE64B9">
          <w:rPr>
            <w:rFonts w:ascii="Times New Roman" w:hAnsi="Times New Roman" w:cs="Times New Roman"/>
            <w:sz w:val="22"/>
            <w:szCs w:val="22"/>
            <w:lang w:val="en"/>
          </w:rPr>
          <w:delText>environment which</w:delText>
        </w:r>
      </w:del>
      <w:ins w:id="68" w:author="Herr, Nora (059)" w:date="2019-11-23T14:21:00Z">
        <w:r w:rsidR="00DE64B9">
          <w:rPr>
            <w:rFonts w:ascii="Times New Roman" w:hAnsi="Times New Roman" w:cs="Times New Roman"/>
            <w:sz w:val="22"/>
            <w:szCs w:val="22"/>
            <w:lang w:val="en"/>
          </w:rPr>
          <w:t>environment, which</w:t>
        </w:r>
      </w:ins>
      <w:r>
        <w:rPr>
          <w:rFonts w:ascii="Times New Roman" w:hAnsi="Times New Roman" w:cs="Times New Roman"/>
          <w:sz w:val="22"/>
          <w:szCs w:val="22"/>
          <w:lang w:val="en"/>
        </w:rPr>
        <w:t xml:space="preserve"> highlight possible metabolic inter-dependencies between present taxa. Determining these metabolic dependencies and probable biosynthetic pathways that exist in these communities provides a rich set of information from which fundamental insights </w:t>
      </w:r>
      <w:proofErr w:type="gramStart"/>
      <w:r>
        <w:rPr>
          <w:rFonts w:ascii="Times New Roman" w:hAnsi="Times New Roman" w:cs="Times New Roman"/>
          <w:sz w:val="22"/>
          <w:szCs w:val="22"/>
          <w:lang w:val="en"/>
        </w:rPr>
        <w:t>may be obtained</w:t>
      </w:r>
      <w:proofErr w:type="gramEnd"/>
      <w:r>
        <w:rPr>
          <w:rFonts w:ascii="Times New Roman" w:hAnsi="Times New Roman" w:cs="Times New Roman"/>
          <w:sz w:val="22"/>
          <w:szCs w:val="22"/>
          <w:lang w:val="en"/>
        </w:rPr>
        <w:t xml:space="preserve">. The use of </w:t>
      </w:r>
      <w:proofErr w:type="spellStart"/>
      <w:r>
        <w:rPr>
          <w:rFonts w:ascii="Times New Roman" w:hAnsi="Times New Roman" w:cs="Times New Roman"/>
          <w:sz w:val="22"/>
          <w:szCs w:val="22"/>
          <w:lang w:val="en"/>
        </w:rPr>
        <w:t>Metagenomic</w:t>
      </w:r>
      <w:proofErr w:type="spellEnd"/>
      <w:r>
        <w:rPr>
          <w:rFonts w:ascii="Times New Roman" w:hAnsi="Times New Roman" w:cs="Times New Roman"/>
          <w:sz w:val="22"/>
          <w:szCs w:val="22"/>
          <w:lang w:val="en"/>
        </w:rPr>
        <w:t xml:space="preserve"> tech</w:t>
      </w:r>
      <w:commentRangeStart w:id="69"/>
      <w:r>
        <w:rPr>
          <w:rFonts w:ascii="Times New Roman" w:hAnsi="Times New Roman" w:cs="Times New Roman"/>
          <w:sz w:val="22"/>
          <w:szCs w:val="22"/>
          <w:lang w:val="en"/>
        </w:rPr>
        <w:t xml:space="preserve">niques in this </w:t>
      </w:r>
      <w:commentRangeStart w:id="70"/>
      <w:r>
        <w:rPr>
          <w:rFonts w:ascii="Times New Roman" w:hAnsi="Times New Roman" w:cs="Times New Roman"/>
          <w:sz w:val="22"/>
          <w:szCs w:val="22"/>
          <w:lang w:val="en"/>
        </w:rPr>
        <w:t>Thesis</w:t>
      </w:r>
      <w:commentRangeEnd w:id="70"/>
      <w:r w:rsidR="00DE64B9">
        <w:rPr>
          <w:rStyle w:val="Kommentarzeichen"/>
        </w:rPr>
        <w:commentReference w:id="70"/>
      </w:r>
      <w:r>
        <w:rPr>
          <w:rFonts w:ascii="Times New Roman" w:hAnsi="Times New Roman" w:cs="Times New Roman"/>
          <w:sz w:val="22"/>
          <w:szCs w:val="22"/>
          <w:lang w:val="en"/>
        </w:rPr>
        <w:t xml:space="preserve">, however, is limited 16S profiling in order to determine </w:t>
      </w:r>
      <w:r>
        <w:rPr>
          <w:rFonts w:ascii="Times New Roman" w:hAnsi="Times New Roman" w:cs="Times New Roman"/>
          <w:sz w:val="22"/>
          <w:szCs w:val="22"/>
          <w:lang w:val="en"/>
        </w:rPr>
        <w:lastRenderedPageBreak/>
        <w:t>the presence and relative abundances of the known taxa in the synthetic communities used during in experimentation</w:t>
      </w:r>
      <w:commentRangeEnd w:id="69"/>
      <w:r w:rsidR="00DE64B9">
        <w:rPr>
          <w:rStyle w:val="Kommentarzeichen"/>
        </w:rPr>
        <w:commentReference w:id="69"/>
      </w:r>
      <w:r>
        <w:rPr>
          <w:rFonts w:ascii="Times New Roman" w:hAnsi="Times New Roman" w:cs="Times New Roman"/>
          <w:sz w:val="22"/>
          <w:szCs w:val="22"/>
          <w:lang w:val="en"/>
        </w:rPr>
        <w:t xml:space="preserve">. </w:t>
      </w:r>
      <w:r>
        <w:rPr>
          <w:rFonts w:ascii="Times New Roman" w:hAnsi="Times New Roman" w:cs="Times New Roman"/>
          <w:b/>
          <w:bCs/>
          <w:sz w:val="22"/>
          <w:szCs w:val="22"/>
          <w:lang w:val="en"/>
        </w:rPr>
        <w:t>Explain a bit about 16S profiling</w:t>
      </w:r>
    </w:p>
    <w:p w14:paraId="25277575" w14:textId="77777777" w:rsidR="00E72FAB" w:rsidRDefault="00E72FAB">
      <w:pPr>
        <w:spacing w:line="360" w:lineRule="auto"/>
        <w:jc w:val="both"/>
        <w:rPr>
          <w:rFonts w:ascii="Times New Roman" w:hAnsi="Times New Roman" w:cs="Times New Roman"/>
          <w:b/>
          <w:bCs/>
          <w:sz w:val="22"/>
          <w:szCs w:val="22"/>
          <w:lang w:val="en"/>
        </w:rPr>
      </w:pPr>
    </w:p>
    <w:p w14:paraId="75D1C3F2" w14:textId="77777777" w:rsidR="00E72FAB" w:rsidRDefault="00150356">
      <w:pPr>
        <w:spacing w:line="300" w:lineRule="auto"/>
        <w:jc w:val="both"/>
        <w:rPr>
          <w:rFonts w:ascii="Ubuntu" w:eastAsia="Ubuntu" w:hAnsi="Ubuntu" w:cs="Ubuntu"/>
          <w:sz w:val="30"/>
          <w:szCs w:val="30"/>
          <w:lang w:val="en"/>
        </w:rPr>
      </w:pPr>
      <w:r>
        <w:rPr>
          <w:rFonts w:ascii="Ubuntu" w:eastAsia="Ubuntu" w:hAnsi="Ubuntu" w:cs="Ubuntu"/>
          <w:sz w:val="30"/>
          <w:szCs w:val="30"/>
          <w:lang w:val="en"/>
        </w:rPr>
        <w:t>2.2.1</w:t>
      </w:r>
      <w:r>
        <w:rPr>
          <w:rFonts w:ascii="Ubuntu" w:eastAsia="Ubuntu" w:hAnsi="Ubuntu" w:cs="Ubuntu"/>
          <w:sz w:val="30"/>
          <w:szCs w:val="30"/>
          <w:lang w:val="en"/>
        </w:rPr>
        <w:tab/>
        <w:t>Metagenomics Costs &amp; Possible Solution</w:t>
      </w:r>
    </w:p>
    <w:p w14:paraId="0B570ED5" w14:textId="54E25AA7" w:rsidR="00E72FAB" w:rsidRDefault="00150356">
      <w:pPr>
        <w:spacing w:line="360" w:lineRule="auto"/>
        <w:jc w:val="both"/>
        <w:rPr>
          <w:rFonts w:ascii="Times New Roman" w:hAnsi="Times New Roman" w:cs="Times New Roman"/>
          <w:sz w:val="22"/>
          <w:szCs w:val="22"/>
          <w:lang w:val="en"/>
        </w:rPr>
      </w:pPr>
      <w:r>
        <w:rPr>
          <w:rFonts w:ascii="Times New Roman" w:hAnsi="Times New Roman" w:cs="Times New Roman"/>
          <w:sz w:val="22"/>
          <w:szCs w:val="22"/>
          <w:lang w:val="en"/>
        </w:rPr>
        <w:t xml:space="preserve">General </w:t>
      </w:r>
      <w:proofErr w:type="spellStart"/>
      <w:r>
        <w:rPr>
          <w:rFonts w:ascii="Times New Roman" w:hAnsi="Times New Roman" w:cs="Times New Roman"/>
          <w:sz w:val="22"/>
          <w:szCs w:val="22"/>
          <w:lang w:val="en"/>
        </w:rPr>
        <w:t>Metagenomic</w:t>
      </w:r>
      <w:proofErr w:type="spellEnd"/>
      <w:r>
        <w:rPr>
          <w:rFonts w:ascii="Times New Roman" w:hAnsi="Times New Roman" w:cs="Times New Roman"/>
          <w:sz w:val="22"/>
          <w:szCs w:val="22"/>
          <w:lang w:val="en"/>
        </w:rPr>
        <w:t xml:space="preserve"> studies document and contrast community compositions across space </w:t>
      </w:r>
      <w:ins w:id="71" w:author="Herr, Nora (059)" w:date="2019-11-23T14:25:00Z">
        <w:r w:rsidR="000A0F85">
          <w:rPr>
            <w:rFonts w:ascii="Times New Roman" w:hAnsi="Times New Roman" w:cs="Times New Roman"/>
            <w:sz w:val="22"/>
            <w:szCs w:val="22"/>
            <w:lang w:val="en"/>
          </w:rPr>
          <w:t>while</w:t>
        </w:r>
      </w:ins>
      <w:del w:id="72" w:author="Herr, Nora (059)" w:date="2019-11-23T14:25:00Z">
        <w:r w:rsidDel="00F21071">
          <w:rPr>
            <w:rFonts w:ascii="Times New Roman" w:hAnsi="Times New Roman" w:cs="Times New Roman"/>
            <w:sz w:val="22"/>
            <w:szCs w:val="22"/>
            <w:lang w:val="en"/>
          </w:rPr>
          <w:delText>and</w:delText>
        </w:r>
      </w:del>
      <w:r>
        <w:rPr>
          <w:rFonts w:ascii="Times New Roman" w:hAnsi="Times New Roman" w:cs="Times New Roman"/>
          <w:sz w:val="22"/>
          <w:szCs w:val="22"/>
          <w:lang w:val="en"/>
        </w:rPr>
        <w:t xml:space="preserve"> others aim to document a specific community’s evolution across time during environmental change</w:t>
      </w:r>
      <w:ins w:id="73" w:author="Herr, Nora (059)" w:date="2019-11-23T14:24:00Z">
        <w:r w:rsidR="00F21071">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[cite temporal and spatial studies].</w:t>
      </w:r>
      <w:r>
        <w:rPr>
          <w:rFonts w:ascii="Times New Roman" w:hAnsi="Times New Roman" w:cs="Times New Roman"/>
          <w:sz w:val="22"/>
          <w:szCs w:val="22"/>
          <w:lang w:val="en"/>
        </w:rPr>
        <w:t xml:space="preserve"> While these environmental studies are important for myriad reasons, the</w:t>
      </w:r>
      <w:ins w:id="74" w:author="Herr, Nora (059)" w:date="2019-11-23T14:25:00Z">
        <w:r w:rsidR="000A0F85">
          <w:rPr>
            <w:rFonts w:ascii="Times New Roman" w:hAnsi="Times New Roman" w:cs="Times New Roman"/>
            <w:sz w:val="22"/>
            <w:szCs w:val="22"/>
            <w:lang w:val="en"/>
          </w:rPr>
          <w:t>y</w:t>
        </w:r>
      </w:ins>
      <w:del w:id="75" w:author="Herr, Nora (059)" w:date="2019-11-23T14:25:00Z">
        <w:r w:rsidDel="000A0F85">
          <w:rPr>
            <w:rFonts w:ascii="Times New Roman" w:hAnsi="Times New Roman" w:cs="Times New Roman"/>
            <w:sz w:val="22"/>
            <w:szCs w:val="22"/>
            <w:lang w:val="en"/>
          </w:rPr>
          <w:delText>se</w:delText>
        </w:r>
      </w:del>
      <w:r>
        <w:rPr>
          <w:rFonts w:ascii="Times New Roman" w:hAnsi="Times New Roman" w:cs="Times New Roman"/>
          <w:sz w:val="22"/>
          <w:szCs w:val="22"/>
          <w:lang w:val="en"/>
        </w:rPr>
        <w:t xml:space="preserve"> only provide snapshots of the metagenomes and community composition during its collection. </w:t>
      </w:r>
      <w:ins w:id="76" w:author="Herr, Nora (059)" w:date="2019-11-23T14:25:00Z">
        <w:r w:rsidR="000A0F85">
          <w:rPr>
            <w:rFonts w:ascii="Times New Roman" w:hAnsi="Times New Roman" w:cs="Times New Roman"/>
            <w:sz w:val="22"/>
            <w:szCs w:val="22"/>
            <w:lang w:val="en"/>
          </w:rPr>
          <w:t>In order t</w:t>
        </w:r>
      </w:ins>
      <w:del w:id="77" w:author="Herr, Nora (059)" w:date="2019-11-23T14:25:00Z">
        <w:r w:rsidDel="000A0F85">
          <w:rPr>
            <w:rFonts w:ascii="Times New Roman" w:hAnsi="Times New Roman" w:cs="Times New Roman"/>
            <w:sz w:val="22"/>
            <w:szCs w:val="22"/>
            <w:lang w:val="en"/>
          </w:rPr>
          <w:delText>T</w:delText>
        </w:r>
      </w:del>
      <w:r>
        <w:rPr>
          <w:rFonts w:ascii="Times New Roman" w:hAnsi="Times New Roman" w:cs="Times New Roman"/>
          <w:sz w:val="22"/>
          <w:szCs w:val="22"/>
          <w:lang w:val="en"/>
        </w:rPr>
        <w:t>o glean more fundamental information</w:t>
      </w:r>
      <w:ins w:id="78" w:author="Herr, Nora (059)" w:date="2019-11-23T14:26:00Z">
        <w:r w:rsidR="000A0F85">
          <w:rPr>
            <w:rFonts w:ascii="Times New Roman" w:hAnsi="Times New Roman" w:cs="Times New Roman"/>
            <w:sz w:val="22"/>
            <w:szCs w:val="22"/>
            <w:lang w:val="en"/>
          </w:rPr>
          <w:t>,</w:t>
        </w:r>
      </w:ins>
      <w:r>
        <w:rPr>
          <w:rFonts w:ascii="Times New Roman" w:hAnsi="Times New Roman" w:cs="Times New Roman"/>
          <w:sz w:val="22"/>
          <w:szCs w:val="22"/>
          <w:lang w:val="en"/>
        </w:rPr>
        <w:t xml:space="preserve"> which </w:t>
      </w:r>
      <w:proofErr w:type="gramStart"/>
      <w:r>
        <w:rPr>
          <w:rFonts w:ascii="Times New Roman" w:hAnsi="Times New Roman" w:cs="Times New Roman"/>
          <w:sz w:val="22"/>
          <w:szCs w:val="22"/>
          <w:lang w:val="en"/>
        </w:rPr>
        <w:t>can be subsequently exploited</w:t>
      </w:r>
      <w:proofErr w:type="gramEnd"/>
      <w:r>
        <w:rPr>
          <w:rFonts w:ascii="Times New Roman" w:hAnsi="Times New Roman" w:cs="Times New Roman"/>
          <w:sz w:val="22"/>
          <w:szCs w:val="22"/>
          <w:lang w:val="en"/>
        </w:rPr>
        <w:t xml:space="preserve"> for plant therapeutic use,</w:t>
      </w:r>
      <w:ins w:id="79" w:author="Herr, Nora (059)" w:date="2019-11-23T14:26:00Z">
        <w:r w:rsidR="000A0F85">
          <w:rPr>
            <w:rFonts w:ascii="Times New Roman" w:hAnsi="Times New Roman" w:cs="Times New Roman"/>
            <w:sz w:val="22"/>
            <w:szCs w:val="22"/>
            <w:lang w:val="en"/>
          </w:rPr>
          <w:t xml:space="preserve"> additional</w:t>
        </w:r>
      </w:ins>
      <w:del w:id="80" w:author="Herr, Nora (059)" w:date="2019-11-23T14:26:00Z">
        <w:r w:rsidDel="000A0F85">
          <w:rPr>
            <w:rFonts w:ascii="Times New Roman" w:hAnsi="Times New Roman" w:cs="Times New Roman"/>
            <w:sz w:val="22"/>
            <w:szCs w:val="22"/>
            <w:lang w:val="en"/>
          </w:rPr>
          <w:delText xml:space="preserve"> many more</w:delText>
        </w:r>
      </w:del>
      <w:r>
        <w:rPr>
          <w:rFonts w:ascii="Times New Roman" w:hAnsi="Times New Roman" w:cs="Times New Roman"/>
          <w:sz w:val="22"/>
          <w:szCs w:val="22"/>
          <w:lang w:val="en"/>
        </w:rPr>
        <w:t xml:space="preserve"> snapshots across shorter time intervals are required. While the price of NGS studies ha</w:t>
      </w:r>
      <w:ins w:id="81" w:author="Herr, Nora (059)" w:date="2019-11-23T14:27:00Z">
        <w:r w:rsidR="000A0F85">
          <w:rPr>
            <w:rFonts w:ascii="Times New Roman" w:hAnsi="Times New Roman" w:cs="Times New Roman"/>
            <w:sz w:val="22"/>
            <w:szCs w:val="22"/>
            <w:lang w:val="en"/>
          </w:rPr>
          <w:t>s</w:t>
        </w:r>
      </w:ins>
      <w:del w:id="82" w:author="Herr, Nora (059)" w:date="2019-11-23T14:27:00Z">
        <w:r w:rsidDel="000A0F85">
          <w:rPr>
            <w:rFonts w:ascii="Times New Roman" w:hAnsi="Times New Roman" w:cs="Times New Roman"/>
            <w:sz w:val="22"/>
            <w:szCs w:val="22"/>
            <w:lang w:val="en"/>
          </w:rPr>
          <w:delText>ve</w:delText>
        </w:r>
      </w:del>
      <w:r>
        <w:rPr>
          <w:rFonts w:ascii="Times New Roman" w:hAnsi="Times New Roman" w:cs="Times New Roman"/>
          <w:sz w:val="22"/>
          <w:szCs w:val="22"/>
          <w:lang w:val="en"/>
        </w:rPr>
        <w:t xml:space="preserve"> </w:t>
      </w:r>
      <w:del w:id="83" w:author="Herr, Nora (059)" w:date="2019-11-23T14:28:00Z">
        <w:r w:rsidDel="000A0F85">
          <w:rPr>
            <w:rFonts w:ascii="Times New Roman" w:hAnsi="Times New Roman" w:cs="Times New Roman"/>
            <w:sz w:val="22"/>
            <w:szCs w:val="22"/>
            <w:lang w:val="en"/>
          </w:rPr>
          <w:delText>dramatically</w:delText>
        </w:r>
      </w:del>
      <w:r>
        <w:rPr>
          <w:rFonts w:ascii="Times New Roman" w:hAnsi="Times New Roman" w:cs="Times New Roman"/>
          <w:sz w:val="22"/>
          <w:szCs w:val="22"/>
          <w:lang w:val="en"/>
        </w:rPr>
        <w:t xml:space="preserve"> gone down</w:t>
      </w:r>
      <w:ins w:id="84" w:author="Herr, Nora (059)" w:date="2019-11-23T14:28:00Z">
        <w:r w:rsidR="000A0F85">
          <w:rPr>
            <w:rFonts w:ascii="Times New Roman" w:hAnsi="Times New Roman" w:cs="Times New Roman"/>
            <w:sz w:val="22"/>
            <w:szCs w:val="22"/>
            <w:lang w:val="en"/>
          </w:rPr>
          <w:t xml:space="preserve"> dramatically</w:t>
        </w:r>
      </w:ins>
      <w:r>
        <w:rPr>
          <w:rFonts w:ascii="Times New Roman" w:hAnsi="Times New Roman" w:cs="Times New Roman"/>
          <w:sz w:val="22"/>
          <w:szCs w:val="22"/>
          <w:lang w:val="en"/>
        </w:rPr>
        <w:t xml:space="preserve">, studying microbiomes in the current paradigm is an expensive endeavor for most laboratories. </w:t>
      </w:r>
      <w:del w:id="85" w:author="Herr, Nora (059)" w:date="2019-11-23T14:28:00Z">
        <w:r w:rsidDel="000A0F85">
          <w:rPr>
            <w:rFonts w:ascii="Times New Roman" w:hAnsi="Times New Roman" w:cs="Times New Roman"/>
            <w:sz w:val="22"/>
            <w:szCs w:val="22"/>
            <w:lang w:val="en"/>
          </w:rPr>
          <w:delText>To cut costs down</w:delText>
        </w:r>
      </w:del>
      <w:ins w:id="86" w:author="Herr, Nora (059)" w:date="2019-11-23T14:28:00Z">
        <w:r w:rsidR="000A0F85">
          <w:rPr>
            <w:rFonts w:ascii="Times New Roman" w:hAnsi="Times New Roman" w:cs="Times New Roman"/>
            <w:sz w:val="22"/>
            <w:szCs w:val="22"/>
            <w:lang w:val="en"/>
          </w:rPr>
          <w:t>In order to reduce cost</w:t>
        </w:r>
      </w:ins>
      <w:r>
        <w:rPr>
          <w:rFonts w:ascii="Times New Roman" w:hAnsi="Times New Roman" w:cs="Times New Roman"/>
          <w:sz w:val="22"/>
          <w:szCs w:val="22"/>
          <w:lang w:val="en"/>
        </w:rPr>
        <w:t xml:space="preserve"> and increase productivity, a high-throughput system and research method is currently under development in the </w:t>
      </w:r>
      <w:proofErr w:type="spellStart"/>
      <w:r>
        <w:rPr>
          <w:rFonts w:ascii="Times New Roman" w:hAnsi="Times New Roman" w:cs="Times New Roman"/>
          <w:sz w:val="22"/>
          <w:szCs w:val="22"/>
          <w:lang w:val="en"/>
        </w:rPr>
        <w:t>Garrido-Oter</w:t>
      </w:r>
      <w:proofErr w:type="spellEnd"/>
      <w:r>
        <w:rPr>
          <w:rFonts w:ascii="Times New Roman" w:hAnsi="Times New Roman" w:cs="Times New Roman"/>
          <w:sz w:val="22"/>
          <w:szCs w:val="22"/>
          <w:lang w:val="en"/>
        </w:rPr>
        <w:t xml:space="preserve"> lab at the Max Planck Institute for Plant Breeding Research (MPIPZ; Cologne, Germany). The system, currently in the prototyping phase, </w:t>
      </w:r>
      <w:proofErr w:type="gramStart"/>
      <w:r>
        <w:rPr>
          <w:rFonts w:ascii="Times New Roman" w:hAnsi="Times New Roman" w:cs="Times New Roman"/>
          <w:sz w:val="22"/>
          <w:szCs w:val="22"/>
          <w:lang w:val="en"/>
        </w:rPr>
        <w:t>is meant</w:t>
      </w:r>
      <w:proofErr w:type="gramEnd"/>
      <w:r>
        <w:rPr>
          <w:rFonts w:ascii="Times New Roman" w:hAnsi="Times New Roman" w:cs="Times New Roman"/>
          <w:sz w:val="22"/>
          <w:szCs w:val="22"/>
          <w:lang w:val="en"/>
        </w:rPr>
        <w:t xml:space="preserve"> to allow investigators to quickly iterate over hypotheses and experiments that require Metagenomics sequencing only sparingly. The system relies on the bridging of the rhizosphere and </w:t>
      </w:r>
      <w:proofErr w:type="spellStart"/>
      <w:r>
        <w:rPr>
          <w:rFonts w:ascii="Times New Roman" w:hAnsi="Times New Roman" w:cs="Times New Roman"/>
          <w:sz w:val="22"/>
          <w:szCs w:val="22"/>
          <w:lang w:val="en"/>
        </w:rPr>
        <w:t>phycosphere</w:t>
      </w:r>
      <w:proofErr w:type="spellEnd"/>
      <w:ins w:id="87" w:author="Herr, Nora (059)" w:date="2019-11-23T14:34:00Z">
        <w:r w:rsidR="000A0F85">
          <w:rPr>
            <w:rFonts w:ascii="Times New Roman" w:hAnsi="Times New Roman" w:cs="Times New Roman"/>
            <w:sz w:val="22"/>
            <w:szCs w:val="22"/>
            <w:lang w:val="en"/>
          </w:rPr>
          <w:t>,</w:t>
        </w:r>
      </w:ins>
      <w:r>
        <w:rPr>
          <w:rFonts w:ascii="Times New Roman" w:hAnsi="Times New Roman" w:cs="Times New Roman"/>
          <w:sz w:val="22"/>
          <w:szCs w:val="22"/>
          <w:lang w:val="en"/>
        </w:rPr>
        <w:t xml:space="preserve"> and the use of spectroscopic methods as a means of determining host and community fractions. In the current phase of the project, the group first aims to obtain a qualitative sense of the system’s composition and dynamics rather than quantitative information. However, as development progresses, the use of Metagenomics techniques</w:t>
      </w:r>
      <w:del w:id="88" w:author="Herr, Nora (059)" w:date="2019-11-23T14:34:00Z">
        <w:r w:rsidDel="000A0F85">
          <w:rPr>
            <w:rFonts w:ascii="Times New Roman" w:hAnsi="Times New Roman" w:cs="Times New Roman"/>
            <w:sz w:val="22"/>
            <w:szCs w:val="22"/>
            <w:lang w:val="en"/>
          </w:rPr>
          <w:delText>,</w:delText>
        </w:r>
      </w:del>
      <w:r>
        <w:rPr>
          <w:rFonts w:ascii="Times New Roman" w:hAnsi="Times New Roman" w:cs="Times New Roman"/>
          <w:sz w:val="22"/>
          <w:szCs w:val="22"/>
          <w:lang w:val="en"/>
        </w:rPr>
        <w:t xml:space="preserve"> should allow researchers to correlate the qualitative observations to quantitative metabolic information and ultimately help answer fundamental questions about the formation and dynamics of microbiomes. </w:t>
      </w:r>
    </w:p>
    <w:p w14:paraId="25E0B4DB" w14:textId="77777777" w:rsidR="00E72FAB" w:rsidRDefault="00E72FAB">
      <w:pPr>
        <w:spacing w:line="360" w:lineRule="auto"/>
        <w:jc w:val="both"/>
        <w:rPr>
          <w:rFonts w:ascii="Times New Roman" w:hAnsi="Times New Roman" w:cs="Times New Roman"/>
          <w:sz w:val="22"/>
          <w:szCs w:val="22"/>
          <w:lang w:val="en"/>
        </w:rPr>
      </w:pPr>
    </w:p>
    <w:p w14:paraId="3887073B" w14:textId="77777777" w:rsidR="00E72FAB" w:rsidRDefault="00150356">
      <w:pPr>
        <w:spacing w:line="300" w:lineRule="auto"/>
        <w:jc w:val="both"/>
        <w:rPr>
          <w:rFonts w:ascii="Ubuntu" w:eastAsia="Ubuntu" w:hAnsi="Ubuntu" w:cs="Ubuntu"/>
          <w:sz w:val="40"/>
          <w:szCs w:val="40"/>
          <w:lang w:val="en"/>
        </w:rPr>
      </w:pPr>
      <w:r>
        <w:rPr>
          <w:rFonts w:ascii="Ubuntu" w:eastAsia="Ubuntu" w:hAnsi="Ubuntu" w:cs="Ubuntu"/>
          <w:sz w:val="40"/>
          <w:szCs w:val="40"/>
          <w:lang w:val="en"/>
        </w:rPr>
        <w:t>2.3</w:t>
      </w:r>
      <w:r>
        <w:rPr>
          <w:rFonts w:ascii="Ubuntu" w:eastAsia="Ubuntu" w:hAnsi="Ubuntu" w:cs="Ubuntu"/>
          <w:sz w:val="40"/>
          <w:szCs w:val="40"/>
          <w:lang w:val="en"/>
        </w:rPr>
        <w:tab/>
        <w:t>Bridging the Microbiomes</w:t>
      </w:r>
    </w:p>
    <w:p w14:paraId="2F2D3BD3" w14:textId="20CF0145" w:rsidR="00E72FAB" w:rsidRDefault="00150356">
      <w:pPr>
        <w:spacing w:line="360" w:lineRule="auto"/>
        <w:jc w:val="both"/>
        <w:rPr>
          <w:rFonts w:ascii="Times New Roman" w:hAnsi="Times New Roman" w:cs="Times New Roman"/>
          <w:sz w:val="22"/>
          <w:szCs w:val="22"/>
          <w:lang w:val="en"/>
        </w:rPr>
      </w:pPr>
      <w:r>
        <w:rPr>
          <w:rFonts w:ascii="Times New Roman" w:hAnsi="Times New Roman" w:cs="Times New Roman"/>
          <w:sz w:val="22"/>
          <w:szCs w:val="22"/>
          <w:lang w:val="en"/>
        </w:rPr>
        <w:t xml:space="preserve">The rhizosphere’s analogous aquatic counterpart, the </w:t>
      </w:r>
      <w:proofErr w:type="spellStart"/>
      <w:r>
        <w:rPr>
          <w:rFonts w:ascii="Times New Roman" w:hAnsi="Times New Roman" w:cs="Times New Roman"/>
          <w:sz w:val="22"/>
          <w:szCs w:val="22"/>
          <w:lang w:val="en"/>
        </w:rPr>
        <w:t>phycosphere</w:t>
      </w:r>
      <w:proofErr w:type="spellEnd"/>
      <w:r>
        <w:rPr>
          <w:rFonts w:ascii="Times New Roman" w:hAnsi="Times New Roman" w:cs="Times New Roman"/>
          <w:sz w:val="22"/>
          <w:szCs w:val="22"/>
          <w:lang w:val="en"/>
        </w:rPr>
        <w:t>, has as its most appealing attribute to plant research a relative facility through which it lends itself for scientific study. Unlike rhizosphere samples, these already aqueous samples are quickly prepared for DNA extraction</w:t>
      </w:r>
      <w:ins w:id="89" w:author="Herr, Nora (059)" w:date="2019-11-23T14:38:00Z">
        <w:r w:rsidR="007446AC">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w:t>
      </w:r>
      <w:proofErr w:type="spellStart"/>
      <w:r>
        <w:rPr>
          <w:rFonts w:ascii="Times New Roman" w:hAnsi="Times New Roman" w:cs="Times New Roman"/>
          <w:b/>
          <w:bCs/>
          <w:sz w:val="22"/>
          <w:szCs w:val="22"/>
          <w:lang w:val="en"/>
        </w:rPr>
        <w:t>phycosphere</w:t>
      </w:r>
      <w:proofErr w:type="spellEnd"/>
      <w:r>
        <w:rPr>
          <w:rFonts w:ascii="Times New Roman" w:hAnsi="Times New Roman" w:cs="Times New Roman"/>
          <w:b/>
          <w:bCs/>
          <w:sz w:val="22"/>
          <w:szCs w:val="22"/>
          <w:lang w:val="en"/>
        </w:rPr>
        <w:t xml:space="preserve"> methods paper]</w:t>
      </w:r>
      <w:r>
        <w:rPr>
          <w:rFonts w:ascii="Times New Roman" w:hAnsi="Times New Roman" w:cs="Times New Roman"/>
          <w:sz w:val="22"/>
          <w:szCs w:val="22"/>
          <w:lang w:val="en"/>
        </w:rPr>
        <w:t>.</w:t>
      </w:r>
      <w:ins w:id="90" w:author="Herr, Nora (059)" w:date="2019-11-23T14:40:00Z">
        <w:r w:rsidR="007446AC">
          <w:rPr>
            <w:rFonts w:ascii="Times New Roman" w:hAnsi="Times New Roman" w:cs="Times New Roman"/>
            <w:sz w:val="22"/>
            <w:szCs w:val="22"/>
            <w:lang w:val="en"/>
          </w:rPr>
          <w:t xml:space="preserve"> In addition</w:t>
        </w:r>
      </w:ins>
      <w:del w:id="91" w:author="Herr, Nora (059)" w:date="2019-11-23T14:40:00Z">
        <w:r w:rsidDel="007446AC">
          <w:rPr>
            <w:rFonts w:ascii="Times New Roman" w:hAnsi="Times New Roman" w:cs="Times New Roman"/>
            <w:sz w:val="22"/>
            <w:szCs w:val="22"/>
            <w:lang w:val="en"/>
          </w:rPr>
          <w:delText xml:space="preserve"> Conversely</w:delText>
        </w:r>
      </w:del>
      <w:r>
        <w:rPr>
          <w:rFonts w:ascii="Times New Roman" w:hAnsi="Times New Roman" w:cs="Times New Roman"/>
          <w:sz w:val="22"/>
          <w:szCs w:val="22"/>
          <w:lang w:val="en"/>
        </w:rPr>
        <w:t xml:space="preserve">, rhizosphere samples </w:t>
      </w:r>
      <w:ins w:id="92" w:author="Herr, Nora (059)" w:date="2019-11-23T14:40:00Z">
        <w:r w:rsidR="007446AC">
          <w:rPr>
            <w:rFonts w:ascii="Times New Roman" w:hAnsi="Times New Roman" w:cs="Times New Roman"/>
            <w:sz w:val="22"/>
            <w:szCs w:val="22"/>
            <w:lang w:val="en"/>
          </w:rPr>
          <w:t xml:space="preserve">also </w:t>
        </w:r>
      </w:ins>
      <w:r>
        <w:rPr>
          <w:rFonts w:ascii="Times New Roman" w:hAnsi="Times New Roman" w:cs="Times New Roman"/>
          <w:sz w:val="22"/>
          <w:szCs w:val="22"/>
          <w:lang w:val="en"/>
        </w:rPr>
        <w:t>require more involved DNA extraction steps including the meticulous selection of root-interface soil and filtration steps to separate microbes from it, resulting in time-costly overheads</w:t>
      </w:r>
      <w:ins w:id="93" w:author="Herr, Nora (059)" w:date="2019-11-23T14:39:00Z">
        <w:r w:rsidR="007446AC">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lastRenderedPageBreak/>
        <w:t>[</w:t>
      </w:r>
      <w:proofErr w:type="spellStart"/>
      <w:r>
        <w:rPr>
          <w:rFonts w:ascii="Times New Roman" w:hAnsi="Times New Roman" w:cs="Times New Roman"/>
          <w:b/>
          <w:bCs/>
          <w:sz w:val="22"/>
          <w:szCs w:val="22"/>
          <w:lang w:val="en"/>
        </w:rPr>
        <w:t>psl</w:t>
      </w:r>
      <w:proofErr w:type="spellEnd"/>
      <w:r>
        <w:rPr>
          <w:rFonts w:ascii="Times New Roman" w:hAnsi="Times New Roman" w:cs="Times New Roman"/>
          <w:b/>
          <w:bCs/>
          <w:sz w:val="22"/>
          <w:szCs w:val="22"/>
          <w:lang w:val="en"/>
        </w:rPr>
        <w:t xml:space="preserve"> spheres]</w:t>
      </w:r>
      <w:r>
        <w:rPr>
          <w:rFonts w:ascii="Times New Roman" w:hAnsi="Times New Roman" w:cs="Times New Roman"/>
          <w:sz w:val="22"/>
          <w:szCs w:val="22"/>
          <w:lang w:val="en"/>
        </w:rPr>
        <w:t xml:space="preserve">. </w:t>
      </w:r>
      <w:ins w:id="94" w:author="Herr, Nora (059)" w:date="2019-11-23T14:41:00Z">
        <w:r w:rsidR="007446AC">
          <w:rPr>
            <w:rFonts w:ascii="Times New Roman" w:hAnsi="Times New Roman" w:cs="Times New Roman"/>
            <w:sz w:val="22"/>
            <w:szCs w:val="22"/>
            <w:lang w:val="en"/>
          </w:rPr>
          <w:t>In order to</w:t>
        </w:r>
      </w:ins>
      <w:del w:id="95" w:author="Herr, Nora (059)" w:date="2019-11-23T14:41:00Z">
        <w:r w:rsidDel="007446AC">
          <w:rPr>
            <w:rFonts w:ascii="Times New Roman" w:hAnsi="Times New Roman" w:cs="Times New Roman"/>
            <w:sz w:val="22"/>
            <w:szCs w:val="22"/>
            <w:lang w:val="en"/>
          </w:rPr>
          <w:delText>To</w:delText>
        </w:r>
      </w:del>
      <w:r>
        <w:rPr>
          <w:rFonts w:ascii="Times New Roman" w:hAnsi="Times New Roman" w:cs="Times New Roman"/>
          <w:sz w:val="22"/>
          <w:szCs w:val="22"/>
          <w:lang w:val="en"/>
        </w:rPr>
        <w:t xml:space="preserve"> benefit plant research, the rhizosphere needs to </w:t>
      </w:r>
      <w:proofErr w:type="gramStart"/>
      <w:r>
        <w:rPr>
          <w:rFonts w:ascii="Times New Roman" w:hAnsi="Times New Roman" w:cs="Times New Roman"/>
          <w:sz w:val="22"/>
          <w:szCs w:val="22"/>
          <w:lang w:val="en"/>
        </w:rPr>
        <w:t>be transformed</w:t>
      </w:r>
      <w:proofErr w:type="gramEnd"/>
      <w:r>
        <w:rPr>
          <w:rFonts w:ascii="Times New Roman" w:hAnsi="Times New Roman" w:cs="Times New Roman"/>
          <w:sz w:val="22"/>
          <w:szCs w:val="22"/>
          <w:lang w:val="en"/>
        </w:rPr>
        <w:t xml:space="preserve"> into a synthetic version of a </w:t>
      </w:r>
      <w:proofErr w:type="spellStart"/>
      <w:r>
        <w:rPr>
          <w:rFonts w:ascii="Times New Roman" w:hAnsi="Times New Roman" w:cs="Times New Roman"/>
          <w:sz w:val="22"/>
          <w:szCs w:val="22"/>
          <w:lang w:val="en"/>
        </w:rPr>
        <w:t>phycosphere</w:t>
      </w:r>
      <w:proofErr w:type="spellEnd"/>
      <w:r>
        <w:rPr>
          <w:rFonts w:ascii="Times New Roman" w:hAnsi="Times New Roman" w:cs="Times New Roman"/>
          <w:sz w:val="22"/>
          <w:szCs w:val="22"/>
          <w:lang w:val="en"/>
        </w:rPr>
        <w:t xml:space="preserve"> with reduced complexity. To achieve this, the system </w:t>
      </w:r>
      <w:del w:id="96" w:author="Herr, Nora (059)" w:date="2019-11-23T14:42:00Z">
        <w:r w:rsidDel="007446AC">
          <w:rPr>
            <w:rFonts w:ascii="Times New Roman" w:hAnsi="Times New Roman" w:cs="Times New Roman"/>
            <w:sz w:val="22"/>
            <w:szCs w:val="22"/>
            <w:lang w:val="en"/>
          </w:rPr>
          <w:delText xml:space="preserve">necessitated </w:delText>
        </w:r>
      </w:del>
      <w:ins w:id="97" w:author="Herr, Nora (059)" w:date="2019-11-23T14:42:00Z">
        <w:r w:rsidR="007446AC">
          <w:rPr>
            <w:rFonts w:ascii="Times New Roman" w:hAnsi="Times New Roman" w:cs="Times New Roman"/>
            <w:sz w:val="22"/>
            <w:szCs w:val="22"/>
            <w:lang w:val="en"/>
          </w:rPr>
          <w:t xml:space="preserve">requires </w:t>
        </w:r>
      </w:ins>
      <w:proofErr w:type="gramStart"/>
      <w:r>
        <w:rPr>
          <w:rFonts w:ascii="Times New Roman" w:hAnsi="Times New Roman" w:cs="Times New Roman"/>
          <w:sz w:val="22"/>
          <w:szCs w:val="22"/>
          <w:lang w:val="en"/>
        </w:rPr>
        <w:t>a candidate soil algae</w:t>
      </w:r>
      <w:proofErr w:type="gramEnd"/>
      <w:r>
        <w:rPr>
          <w:rFonts w:ascii="Times New Roman" w:hAnsi="Times New Roman" w:cs="Times New Roman"/>
          <w:sz w:val="22"/>
          <w:szCs w:val="22"/>
          <w:lang w:val="en"/>
        </w:rPr>
        <w:t xml:space="preserve"> to serve as host and a collection of representative soil bacteria from which to engineer synthetic communities and present to the host. Lastly, these components must </w:t>
      </w:r>
      <w:del w:id="98" w:author="Herr, Nora (059)" w:date="2019-11-23T14:43:00Z">
        <w:r w:rsidDel="007446AC">
          <w:rPr>
            <w:rFonts w:ascii="Times New Roman" w:hAnsi="Times New Roman" w:cs="Times New Roman"/>
            <w:sz w:val="22"/>
            <w:szCs w:val="22"/>
            <w:lang w:val="en"/>
          </w:rPr>
          <w:delText xml:space="preserve">to </w:delText>
        </w:r>
      </w:del>
      <w:r>
        <w:rPr>
          <w:rFonts w:ascii="Times New Roman" w:hAnsi="Times New Roman" w:cs="Times New Roman"/>
          <w:sz w:val="22"/>
          <w:szCs w:val="22"/>
          <w:lang w:val="en"/>
        </w:rPr>
        <w:t xml:space="preserve">prove capable of behaving like one in a true </w:t>
      </w:r>
      <w:proofErr w:type="spellStart"/>
      <w:r>
        <w:rPr>
          <w:rFonts w:ascii="Times New Roman" w:hAnsi="Times New Roman" w:cs="Times New Roman"/>
          <w:sz w:val="22"/>
          <w:szCs w:val="22"/>
          <w:lang w:val="en"/>
        </w:rPr>
        <w:t>phycosphere</w:t>
      </w:r>
      <w:proofErr w:type="spellEnd"/>
      <w:ins w:id="99" w:author="Herr, Nora (059)" w:date="2019-11-23T14:43:00Z">
        <w:r w:rsidR="007446AC">
          <w:rPr>
            <w:rFonts w:ascii="Times New Roman" w:hAnsi="Times New Roman" w:cs="Times New Roman"/>
            <w:sz w:val="22"/>
            <w:szCs w:val="22"/>
            <w:lang w:val="en"/>
          </w:rPr>
          <w:t>;</w:t>
        </w:r>
      </w:ins>
      <w:del w:id="100" w:author="Herr, Nora (059)" w:date="2019-11-23T14:43:00Z">
        <w:r w:rsidDel="007446AC">
          <w:rPr>
            <w:rFonts w:ascii="Times New Roman" w:hAnsi="Times New Roman" w:cs="Times New Roman"/>
            <w:sz w:val="22"/>
            <w:szCs w:val="22"/>
            <w:lang w:val="en"/>
          </w:rPr>
          <w:delText>,</w:delText>
        </w:r>
      </w:del>
      <w:ins w:id="101" w:author="Herr, Nora (059)" w:date="2019-11-23T14:43:00Z">
        <w:r w:rsidR="007446AC">
          <w:rPr>
            <w:rFonts w:ascii="Times New Roman" w:hAnsi="Times New Roman" w:cs="Times New Roman"/>
            <w:sz w:val="22"/>
            <w:szCs w:val="22"/>
            <w:lang w:val="en"/>
          </w:rPr>
          <w:t xml:space="preserve"> in particular</w:t>
        </w:r>
      </w:ins>
      <w:del w:id="102" w:author="Herr, Nora (059)" w:date="2019-11-23T14:43:00Z">
        <w:r w:rsidDel="007446AC">
          <w:rPr>
            <w:rFonts w:ascii="Times New Roman" w:hAnsi="Times New Roman" w:cs="Times New Roman"/>
            <w:sz w:val="22"/>
            <w:szCs w:val="22"/>
            <w:lang w:val="en"/>
          </w:rPr>
          <w:delText xml:space="preserve"> especially</w:delText>
        </w:r>
      </w:del>
      <w:r>
        <w:rPr>
          <w:rFonts w:ascii="Times New Roman" w:hAnsi="Times New Roman" w:cs="Times New Roman"/>
          <w:sz w:val="22"/>
          <w:szCs w:val="22"/>
          <w:lang w:val="en"/>
        </w:rPr>
        <w:t xml:space="preserve"> the members of the core </w:t>
      </w:r>
      <w:proofErr w:type="gramStart"/>
      <w:r>
        <w:rPr>
          <w:rFonts w:ascii="Times New Roman" w:hAnsi="Times New Roman" w:cs="Times New Roman"/>
          <w:sz w:val="22"/>
          <w:szCs w:val="22"/>
          <w:lang w:val="en"/>
        </w:rPr>
        <w:t>root microbiota</w:t>
      </w:r>
      <w:ins w:id="103" w:author="Herr, Nora (059)" w:date="2019-11-23T14:44:00Z">
        <w:r w:rsidR="007446AC">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[core microbiota papers]</w:t>
      </w:r>
      <w:proofErr w:type="gramEnd"/>
      <w:r>
        <w:rPr>
          <w:rFonts w:ascii="Times New Roman" w:hAnsi="Times New Roman" w:cs="Times New Roman"/>
          <w:sz w:val="22"/>
          <w:szCs w:val="22"/>
          <w:lang w:val="en"/>
        </w:rPr>
        <w:t xml:space="preserve">, </w:t>
      </w:r>
      <w:proofErr w:type="gramStart"/>
      <w:r>
        <w:rPr>
          <w:rFonts w:ascii="Times New Roman" w:hAnsi="Times New Roman" w:cs="Times New Roman"/>
          <w:sz w:val="22"/>
          <w:szCs w:val="22"/>
          <w:lang w:val="en"/>
        </w:rPr>
        <w:t xml:space="preserve">see </w:t>
      </w:r>
      <w:proofErr w:type="spellStart"/>
      <w:r>
        <w:rPr>
          <w:rFonts w:ascii="Times New Roman" w:hAnsi="Times New Roman" w:cs="Times New Roman"/>
          <w:b/>
          <w:bCs/>
          <w:sz w:val="22"/>
          <w:szCs w:val="22"/>
          <w:lang w:val="en"/>
        </w:rPr>
        <w:t>TableX</w:t>
      </w:r>
      <w:proofErr w:type="spellEnd"/>
      <w:proofErr w:type="gramEnd"/>
      <w:ins w:id="104" w:author="Herr, Nora (059)" w:date="2019-11-23T14:44:00Z">
        <w:r w:rsidR="007446AC">
          <w:rPr>
            <w:rFonts w:ascii="Times New Roman" w:hAnsi="Times New Roman" w:cs="Times New Roman"/>
            <w:b/>
            <w:bCs/>
            <w:sz w:val="22"/>
            <w:szCs w:val="22"/>
            <w:lang w:val="en"/>
          </w:rPr>
          <w:t>.</w:t>
        </w:r>
      </w:ins>
    </w:p>
    <w:tbl>
      <w:tblPr>
        <w:tblStyle w:val="Tabellenraster"/>
        <w:tblpPr w:leftFromText="180" w:rightFromText="180" w:vertAnchor="text" w:horzAnchor="page" w:tblpXSpec="center" w:tblpY="120"/>
        <w:tblOverlap w:val="never"/>
        <w:tblW w:w="85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E72FAB" w14:paraId="066C127F" w14:textId="77777777">
        <w:trPr>
          <w:jc w:val="center"/>
        </w:trPr>
        <w:tc>
          <w:tcPr>
            <w:tcW w:w="8522" w:type="dxa"/>
          </w:tcPr>
          <w:p w14:paraId="755CDBE0" w14:textId="77777777" w:rsidR="00E72FAB" w:rsidRDefault="00150356">
            <w:pPr>
              <w:widowControl/>
              <w:spacing w:line="300" w:lineRule="auto"/>
              <w:rPr>
                <w:rFonts w:ascii="Times New Roman" w:hAnsi="Times New Roman" w:cs="Times New Roman"/>
                <w:sz w:val="22"/>
                <w:szCs w:val="22"/>
                <w:lang w:val="en"/>
              </w:rPr>
            </w:pPr>
            <w:r>
              <w:rPr>
                <w:noProof/>
                <w:lang w:val="de-DE" w:eastAsia="de-DE"/>
              </w:rPr>
              <w:drawing>
                <wp:inline distT="0" distB="0" distL="114300" distR="114300" wp14:anchorId="421BA972" wp14:editId="3A40559A">
                  <wp:extent cx="3017520" cy="1635125"/>
                  <wp:effectExtent l="0" t="0" r="0" b="203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3017520" cy="1635125"/>
                          </a:xfrm>
                          <a:prstGeom prst="rect">
                            <a:avLst/>
                          </a:prstGeom>
                          <a:noFill/>
                          <a:ln>
                            <a:noFill/>
                          </a:ln>
                        </pic:spPr>
                      </pic:pic>
                    </a:graphicData>
                  </a:graphic>
                </wp:inline>
              </w:drawing>
            </w:r>
          </w:p>
        </w:tc>
      </w:tr>
      <w:tr w:rsidR="00E72FAB" w14:paraId="6B808180" w14:textId="77777777">
        <w:trPr>
          <w:jc w:val="center"/>
        </w:trPr>
        <w:tc>
          <w:tcPr>
            <w:tcW w:w="8522" w:type="dxa"/>
          </w:tcPr>
          <w:p w14:paraId="7B0E37D3" w14:textId="6EE7E0DB" w:rsidR="00E72FAB" w:rsidRDefault="00150356">
            <w:pPr>
              <w:widowControl/>
              <w:spacing w:line="300" w:lineRule="auto"/>
              <w:rPr>
                <w:rFonts w:ascii="Times New Roman" w:hAnsi="Times New Roman" w:cs="Times New Roman"/>
                <w:sz w:val="22"/>
                <w:szCs w:val="22"/>
                <w:lang w:val="en"/>
              </w:rPr>
            </w:pPr>
            <w:proofErr w:type="spellStart"/>
            <w:r>
              <w:rPr>
                <w:rFonts w:ascii="Times New Roman" w:hAnsi="Times New Roman" w:cs="Times New Roman"/>
                <w:b/>
                <w:bCs/>
                <w:sz w:val="16"/>
                <w:szCs w:val="16"/>
                <w:lang w:val="en"/>
              </w:rPr>
              <w:t>TableX</w:t>
            </w:r>
            <w:proofErr w:type="spellEnd"/>
            <w:r>
              <w:rPr>
                <w:rFonts w:ascii="Times New Roman" w:hAnsi="Times New Roman" w:cs="Times New Roman"/>
                <w:b/>
                <w:bCs/>
                <w:sz w:val="16"/>
                <w:szCs w:val="16"/>
                <w:lang w:val="en"/>
              </w:rPr>
              <w:t>.</w:t>
            </w:r>
            <w:r>
              <w:rPr>
                <w:rFonts w:ascii="Times New Roman" w:hAnsi="Times New Roman" w:cs="Times New Roman"/>
                <w:sz w:val="16"/>
                <w:szCs w:val="16"/>
                <w:lang w:val="en"/>
              </w:rPr>
              <w:t xml:space="preserve"> The ICL study shows significant overlap between </w:t>
            </w:r>
            <w:proofErr w:type="spellStart"/>
            <w:r>
              <w:rPr>
                <w:rFonts w:ascii="Times New Roman" w:hAnsi="Times New Roman" w:cs="Times New Roman"/>
                <w:sz w:val="16"/>
                <w:szCs w:val="16"/>
                <w:lang w:val="en"/>
              </w:rPr>
              <w:t>Chlamy</w:t>
            </w:r>
            <w:proofErr w:type="spellEnd"/>
            <w:r>
              <w:rPr>
                <w:rFonts w:ascii="Times New Roman" w:hAnsi="Times New Roman" w:cs="Times New Roman"/>
                <w:sz w:val="16"/>
                <w:szCs w:val="16"/>
                <w:lang w:val="en"/>
              </w:rPr>
              <w:t xml:space="preserve">-enriched taxa and core root </w:t>
            </w:r>
            <w:del w:id="105" w:author="Herr, Nora (059)" w:date="2019-11-23T15:10:00Z">
              <w:r w:rsidDel="00787761">
                <w:rPr>
                  <w:rFonts w:ascii="Times New Roman" w:hAnsi="Times New Roman" w:cs="Times New Roman"/>
                  <w:sz w:val="16"/>
                  <w:szCs w:val="16"/>
                  <w:lang w:val="en"/>
                </w:rPr>
                <w:delText>microbita</w:delText>
              </w:r>
            </w:del>
            <w:ins w:id="106" w:author="Herr, Nora (059)" w:date="2019-11-23T15:10:00Z">
              <w:r w:rsidR="00787761">
                <w:rPr>
                  <w:rFonts w:ascii="Times New Roman" w:hAnsi="Times New Roman" w:cs="Times New Roman"/>
                  <w:sz w:val="16"/>
                  <w:szCs w:val="16"/>
                  <w:lang w:val="en"/>
                </w:rPr>
                <w:t>microbiota</w:t>
              </w:r>
            </w:ins>
            <w:r>
              <w:rPr>
                <w:rFonts w:ascii="Times New Roman" w:hAnsi="Times New Roman" w:cs="Times New Roman"/>
                <w:sz w:val="16"/>
                <w:szCs w:val="16"/>
                <w:lang w:val="en"/>
              </w:rPr>
              <w:t>.</w:t>
            </w:r>
          </w:p>
        </w:tc>
      </w:tr>
    </w:tbl>
    <w:p w14:paraId="3BF50269" w14:textId="77777777" w:rsidR="00E72FAB" w:rsidRDefault="00E72FAB">
      <w:pPr>
        <w:spacing w:line="360" w:lineRule="auto"/>
        <w:jc w:val="both"/>
        <w:rPr>
          <w:rFonts w:ascii="Times New Roman" w:hAnsi="Times New Roman" w:cs="Times New Roman"/>
          <w:sz w:val="22"/>
          <w:szCs w:val="22"/>
          <w:lang w:val="en"/>
        </w:rPr>
      </w:pPr>
    </w:p>
    <w:p w14:paraId="4EBFE5D7" w14:textId="77777777" w:rsidR="007446AC" w:rsidRDefault="007446AC">
      <w:pPr>
        <w:spacing w:line="300" w:lineRule="auto"/>
        <w:jc w:val="both"/>
        <w:rPr>
          <w:ins w:id="107" w:author="Herr, Nora (059)" w:date="2019-11-23T14:44:00Z"/>
          <w:rFonts w:ascii="Ubuntu" w:eastAsia="Ubuntu" w:hAnsi="Ubuntu" w:cs="Ubuntu"/>
          <w:sz w:val="30"/>
          <w:szCs w:val="30"/>
          <w:lang w:val="en"/>
        </w:rPr>
      </w:pPr>
    </w:p>
    <w:p w14:paraId="13E5E352" w14:textId="77777777" w:rsidR="007446AC" w:rsidRDefault="007446AC">
      <w:pPr>
        <w:spacing w:line="300" w:lineRule="auto"/>
        <w:jc w:val="both"/>
        <w:rPr>
          <w:ins w:id="108" w:author="Herr, Nora (059)" w:date="2019-11-23T14:44:00Z"/>
          <w:rFonts w:ascii="Ubuntu" w:eastAsia="Ubuntu" w:hAnsi="Ubuntu" w:cs="Ubuntu"/>
          <w:sz w:val="30"/>
          <w:szCs w:val="30"/>
          <w:lang w:val="en"/>
        </w:rPr>
      </w:pPr>
    </w:p>
    <w:p w14:paraId="4C9F0947" w14:textId="77777777" w:rsidR="007446AC" w:rsidRDefault="007446AC">
      <w:pPr>
        <w:spacing w:line="300" w:lineRule="auto"/>
        <w:jc w:val="both"/>
        <w:rPr>
          <w:ins w:id="109" w:author="Herr, Nora (059)" w:date="2019-11-23T14:44:00Z"/>
          <w:rFonts w:ascii="Ubuntu" w:eastAsia="Ubuntu" w:hAnsi="Ubuntu" w:cs="Ubuntu"/>
          <w:sz w:val="30"/>
          <w:szCs w:val="30"/>
          <w:lang w:val="en"/>
        </w:rPr>
      </w:pPr>
    </w:p>
    <w:p w14:paraId="043D5107" w14:textId="77777777" w:rsidR="007446AC" w:rsidRDefault="007446AC">
      <w:pPr>
        <w:spacing w:line="300" w:lineRule="auto"/>
        <w:jc w:val="both"/>
        <w:rPr>
          <w:ins w:id="110" w:author="Herr, Nora (059)" w:date="2019-11-23T14:44:00Z"/>
          <w:rFonts w:ascii="Ubuntu" w:eastAsia="Ubuntu" w:hAnsi="Ubuntu" w:cs="Ubuntu"/>
          <w:sz w:val="30"/>
          <w:szCs w:val="30"/>
          <w:lang w:val="en"/>
        </w:rPr>
      </w:pPr>
    </w:p>
    <w:p w14:paraId="4FA681E9" w14:textId="77777777" w:rsidR="007446AC" w:rsidRDefault="007446AC">
      <w:pPr>
        <w:spacing w:line="300" w:lineRule="auto"/>
        <w:jc w:val="both"/>
        <w:rPr>
          <w:ins w:id="111" w:author="Herr, Nora (059)" w:date="2019-11-23T14:44:00Z"/>
          <w:rFonts w:ascii="Ubuntu" w:eastAsia="Ubuntu" w:hAnsi="Ubuntu" w:cs="Ubuntu"/>
          <w:sz w:val="30"/>
          <w:szCs w:val="30"/>
          <w:lang w:val="en"/>
        </w:rPr>
      </w:pPr>
    </w:p>
    <w:p w14:paraId="416A5A2D" w14:textId="1D39DB80" w:rsidR="00E72FAB" w:rsidRDefault="00150356">
      <w:pPr>
        <w:spacing w:line="300" w:lineRule="auto"/>
        <w:jc w:val="both"/>
        <w:rPr>
          <w:rFonts w:ascii="Ubuntu" w:eastAsia="Ubuntu" w:hAnsi="Ubuntu" w:cs="Ubuntu"/>
          <w:sz w:val="30"/>
          <w:szCs w:val="30"/>
          <w:lang w:val="en"/>
        </w:rPr>
      </w:pPr>
      <w:r>
        <w:rPr>
          <w:rFonts w:ascii="Ubuntu" w:eastAsia="Ubuntu" w:hAnsi="Ubuntu" w:cs="Ubuntu"/>
          <w:sz w:val="30"/>
          <w:szCs w:val="30"/>
          <w:lang w:val="en"/>
        </w:rPr>
        <w:t>2.3.1</w:t>
      </w:r>
      <w:r>
        <w:rPr>
          <w:rFonts w:ascii="Ubuntu" w:eastAsia="Ubuntu" w:hAnsi="Ubuntu" w:cs="Ubuntu"/>
          <w:sz w:val="30"/>
          <w:szCs w:val="30"/>
          <w:lang w:val="en"/>
        </w:rPr>
        <w:tab/>
      </w:r>
      <w:proofErr w:type="spellStart"/>
      <w:r>
        <w:rPr>
          <w:rFonts w:ascii="Ubuntu" w:eastAsia="Ubuntu" w:hAnsi="Ubuntu" w:cs="Ubuntu"/>
          <w:sz w:val="30"/>
          <w:szCs w:val="30"/>
          <w:lang w:val="en"/>
        </w:rPr>
        <w:t>Chlamydomonas</w:t>
      </w:r>
      <w:proofErr w:type="spellEnd"/>
      <w:r>
        <w:rPr>
          <w:rFonts w:ascii="Ubuntu" w:eastAsia="Ubuntu" w:hAnsi="Ubuntu" w:cs="Ubuntu"/>
          <w:sz w:val="30"/>
          <w:szCs w:val="30"/>
          <w:lang w:val="en"/>
        </w:rPr>
        <w:t xml:space="preserve"> and the ICL</w:t>
      </w:r>
    </w:p>
    <w:p w14:paraId="281236A2" w14:textId="277B00E5" w:rsidR="00E72FAB" w:rsidRDefault="00150356">
      <w:pPr>
        <w:spacing w:line="360" w:lineRule="auto"/>
        <w:jc w:val="both"/>
        <w:rPr>
          <w:rFonts w:ascii="Times New Roman" w:hAnsi="Times New Roman" w:cs="Times New Roman"/>
          <w:b/>
          <w:bCs/>
          <w:sz w:val="22"/>
          <w:szCs w:val="22"/>
          <w:lang w:val="en"/>
        </w:rPr>
      </w:pPr>
      <w:proofErr w:type="spellStart"/>
      <w:r>
        <w:rPr>
          <w:rFonts w:ascii="Times New Roman" w:hAnsi="Times New Roman" w:cs="Times New Roman"/>
          <w:i/>
          <w:iCs/>
          <w:sz w:val="22"/>
          <w:szCs w:val="22"/>
          <w:lang w:val="en"/>
        </w:rPr>
        <w:t>Chlamydomonas</w:t>
      </w:r>
      <w:proofErr w:type="spellEnd"/>
      <w:r>
        <w:rPr>
          <w:rFonts w:ascii="Times New Roman" w:hAnsi="Times New Roman" w:cs="Times New Roman"/>
          <w:b/>
          <w:bCs/>
          <w:i/>
          <w:iCs/>
          <w:sz w:val="22"/>
          <w:szCs w:val="22"/>
          <w:lang w:val="en"/>
        </w:rPr>
        <w:t xml:space="preserve"> </w:t>
      </w:r>
      <w:proofErr w:type="spellStart"/>
      <w:r>
        <w:rPr>
          <w:rFonts w:ascii="Times New Roman" w:hAnsi="Times New Roman" w:cs="Times New Roman"/>
          <w:i/>
          <w:iCs/>
          <w:sz w:val="22"/>
          <w:szCs w:val="22"/>
          <w:lang w:val="en"/>
        </w:rPr>
        <w:t>rheinhardtii</w:t>
      </w:r>
      <w:proofErr w:type="spellEnd"/>
      <w:r>
        <w:rPr>
          <w:rFonts w:ascii="Times New Roman" w:hAnsi="Times New Roman" w:cs="Times New Roman"/>
          <w:i/>
          <w:iCs/>
          <w:sz w:val="22"/>
          <w:szCs w:val="22"/>
          <w:lang w:val="en"/>
        </w:rPr>
        <w:t xml:space="preserve"> </w:t>
      </w:r>
      <w:r>
        <w:rPr>
          <w:rFonts w:ascii="Times New Roman" w:hAnsi="Times New Roman" w:cs="Times New Roman"/>
          <w:sz w:val="22"/>
          <w:szCs w:val="22"/>
          <w:lang w:val="en"/>
        </w:rPr>
        <w:t xml:space="preserve">(henceforth, </w:t>
      </w:r>
      <w:proofErr w:type="spellStart"/>
      <w:r>
        <w:rPr>
          <w:rFonts w:ascii="Times New Roman" w:hAnsi="Times New Roman" w:cs="Times New Roman"/>
          <w:sz w:val="22"/>
          <w:szCs w:val="22"/>
          <w:lang w:val="en"/>
        </w:rPr>
        <w:t>Chlamy</w:t>
      </w:r>
      <w:proofErr w:type="spellEnd"/>
      <w:r>
        <w:rPr>
          <w:rFonts w:ascii="Times New Roman" w:hAnsi="Times New Roman" w:cs="Times New Roman"/>
          <w:sz w:val="22"/>
          <w:szCs w:val="22"/>
          <w:lang w:val="en"/>
        </w:rPr>
        <w:t xml:space="preserve">) has long been a model organism in biology and has been extensively used to understand chemo- and </w:t>
      </w:r>
      <w:proofErr w:type="spellStart"/>
      <w:r>
        <w:rPr>
          <w:rFonts w:ascii="Times New Roman" w:hAnsi="Times New Roman" w:cs="Times New Roman"/>
          <w:sz w:val="22"/>
          <w:szCs w:val="22"/>
          <w:lang w:val="en"/>
        </w:rPr>
        <w:t>phototaxis</w:t>
      </w:r>
      <w:proofErr w:type="spellEnd"/>
      <w:r>
        <w:rPr>
          <w:rFonts w:ascii="Times New Roman" w:hAnsi="Times New Roman" w:cs="Times New Roman"/>
          <w:sz w:val="22"/>
          <w:szCs w:val="22"/>
          <w:lang w:val="en"/>
        </w:rPr>
        <w:t xml:space="preserve"> as well as the mechanisms behind circadian rhythms</w:t>
      </w:r>
      <w:ins w:id="112" w:author="Herr, Nora (059)" w:date="2019-11-23T14:46:00Z">
        <w:r w:rsidR="006F4269">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 xml:space="preserve">[cite </w:t>
      </w:r>
      <w:proofErr w:type="spellStart"/>
      <w:r>
        <w:rPr>
          <w:rFonts w:ascii="Times New Roman" w:hAnsi="Times New Roman" w:cs="Times New Roman"/>
          <w:b/>
          <w:bCs/>
          <w:sz w:val="22"/>
          <w:szCs w:val="22"/>
          <w:lang w:val="en"/>
        </w:rPr>
        <w:t>chlamy</w:t>
      </w:r>
      <w:proofErr w:type="spellEnd"/>
      <w:r>
        <w:rPr>
          <w:rFonts w:ascii="Times New Roman" w:hAnsi="Times New Roman" w:cs="Times New Roman"/>
          <w:b/>
          <w:bCs/>
          <w:sz w:val="22"/>
          <w:szCs w:val="22"/>
          <w:lang w:val="en"/>
        </w:rPr>
        <w:t xml:space="preserve"> research papers]</w:t>
      </w:r>
      <w:r>
        <w:rPr>
          <w:rFonts w:ascii="Times New Roman" w:hAnsi="Times New Roman" w:cs="Times New Roman"/>
          <w:sz w:val="22"/>
          <w:szCs w:val="22"/>
          <w:lang w:val="en"/>
        </w:rPr>
        <w:t xml:space="preserve">. Given its presence in soils and aquatic environments </w:t>
      </w:r>
      <w:ins w:id="113" w:author="Herr, Nora (059)" w:date="2019-11-23T14:49:00Z">
        <w:r w:rsidR="006F4269">
          <w:rPr>
            <w:rFonts w:ascii="Times New Roman" w:hAnsi="Times New Roman" w:cs="Times New Roman"/>
            <w:sz w:val="22"/>
            <w:szCs w:val="22"/>
            <w:lang w:val="en"/>
          </w:rPr>
          <w:t xml:space="preserve">all over the </w:t>
        </w:r>
      </w:ins>
      <w:del w:id="114" w:author="Herr, Nora (059)" w:date="2019-11-23T14:49:00Z">
        <w:r w:rsidDel="006F4269">
          <w:rPr>
            <w:rFonts w:ascii="Times New Roman" w:hAnsi="Times New Roman" w:cs="Times New Roman"/>
            <w:sz w:val="22"/>
            <w:szCs w:val="22"/>
            <w:lang w:val="en"/>
          </w:rPr>
          <w:delText>the</w:delText>
        </w:r>
      </w:del>
      <w:r>
        <w:rPr>
          <w:rFonts w:ascii="Times New Roman" w:hAnsi="Times New Roman" w:cs="Times New Roman"/>
          <w:sz w:val="22"/>
          <w:szCs w:val="22"/>
          <w:lang w:val="en"/>
        </w:rPr>
        <w:t xml:space="preserve"> </w:t>
      </w:r>
      <w:proofErr w:type="gramStart"/>
      <w:r>
        <w:rPr>
          <w:rFonts w:ascii="Times New Roman" w:hAnsi="Times New Roman" w:cs="Times New Roman"/>
          <w:sz w:val="22"/>
          <w:szCs w:val="22"/>
          <w:lang w:val="en"/>
        </w:rPr>
        <w:t xml:space="preserve">world </w:t>
      </w:r>
      <w:proofErr w:type="gramEnd"/>
      <w:del w:id="115" w:author="Herr, Nora (059)" w:date="2019-11-23T14:49:00Z">
        <w:r w:rsidDel="006F4269">
          <w:rPr>
            <w:rFonts w:ascii="Times New Roman" w:hAnsi="Times New Roman" w:cs="Times New Roman"/>
            <w:sz w:val="22"/>
            <w:szCs w:val="22"/>
            <w:lang w:val="en"/>
          </w:rPr>
          <w:delText>over</w:delText>
        </w:r>
      </w:del>
      <w:r>
        <w:rPr>
          <w:rFonts w:ascii="Times New Roman" w:hAnsi="Times New Roman" w:cs="Times New Roman"/>
          <w:sz w:val="22"/>
          <w:szCs w:val="22"/>
          <w:lang w:val="en"/>
        </w:rPr>
        <w:t xml:space="preserve">, the extensive body of research detailing its many features, </w:t>
      </w:r>
      <w:ins w:id="116" w:author="Herr, Nora (059)" w:date="2019-11-23T14:49:00Z">
        <w:r w:rsidR="006F4269">
          <w:rPr>
            <w:rFonts w:ascii="Times New Roman" w:hAnsi="Times New Roman" w:cs="Times New Roman"/>
            <w:sz w:val="22"/>
            <w:szCs w:val="22"/>
            <w:lang w:val="en"/>
          </w:rPr>
          <w:t xml:space="preserve">as well as the </w:t>
        </w:r>
      </w:ins>
      <w:del w:id="117" w:author="Herr, Nora (059)" w:date="2019-11-23T14:49:00Z">
        <w:r w:rsidDel="006F4269">
          <w:rPr>
            <w:rFonts w:ascii="Times New Roman" w:hAnsi="Times New Roman" w:cs="Times New Roman"/>
            <w:sz w:val="22"/>
            <w:szCs w:val="22"/>
            <w:lang w:val="en"/>
          </w:rPr>
          <w:delText>and</w:delText>
        </w:r>
      </w:del>
      <w:r>
        <w:rPr>
          <w:rFonts w:ascii="Times New Roman" w:hAnsi="Times New Roman" w:cs="Times New Roman"/>
          <w:sz w:val="22"/>
          <w:szCs w:val="22"/>
          <w:lang w:val="en"/>
        </w:rPr>
        <w:t xml:space="preserve"> </w:t>
      </w:r>
      <w:ins w:id="118" w:author="Herr, Nora (059)" w:date="2019-11-23T14:51:00Z">
        <w:r w:rsidR="006F4269">
          <w:rPr>
            <w:rFonts w:ascii="Times New Roman" w:hAnsi="Times New Roman" w:cs="Times New Roman"/>
            <w:sz w:val="22"/>
            <w:szCs w:val="22"/>
            <w:lang w:val="en"/>
          </w:rPr>
          <w:t xml:space="preserve">amount of </w:t>
        </w:r>
      </w:ins>
      <w:del w:id="119" w:author="Herr, Nora (059)" w:date="2019-11-23T14:51:00Z">
        <w:r w:rsidDel="006F4269">
          <w:rPr>
            <w:rFonts w:ascii="Times New Roman" w:hAnsi="Times New Roman" w:cs="Times New Roman"/>
            <w:sz w:val="22"/>
            <w:szCs w:val="22"/>
            <w:lang w:val="en"/>
          </w:rPr>
          <w:delText xml:space="preserve">numerable </w:delText>
        </w:r>
      </w:del>
      <w:r>
        <w:rPr>
          <w:rFonts w:ascii="Times New Roman" w:hAnsi="Times New Roman" w:cs="Times New Roman"/>
          <w:sz w:val="22"/>
          <w:szCs w:val="22"/>
          <w:lang w:val="en"/>
        </w:rPr>
        <w:t>commercially available wild</w:t>
      </w:r>
      <w:del w:id="120" w:author="Herr, Nora (059)" w:date="2019-11-23T14:49:00Z">
        <w:r w:rsidDel="006F4269">
          <w:rPr>
            <w:rFonts w:ascii="Times New Roman" w:hAnsi="Times New Roman" w:cs="Times New Roman"/>
            <w:sz w:val="22"/>
            <w:szCs w:val="22"/>
            <w:lang w:val="en"/>
          </w:rPr>
          <w:delText>,</w:delText>
        </w:r>
      </w:del>
      <w:r>
        <w:rPr>
          <w:rFonts w:ascii="Times New Roman" w:hAnsi="Times New Roman" w:cs="Times New Roman"/>
          <w:sz w:val="22"/>
          <w:szCs w:val="22"/>
          <w:lang w:val="en"/>
        </w:rPr>
        <w:t xml:space="preserve"> and genetically modified strains, it was an easy decision to use this organism as the host in the development of the synthetic </w:t>
      </w:r>
      <w:proofErr w:type="spellStart"/>
      <w:r>
        <w:rPr>
          <w:rFonts w:ascii="Times New Roman" w:hAnsi="Times New Roman" w:cs="Times New Roman"/>
          <w:sz w:val="22"/>
          <w:szCs w:val="22"/>
          <w:lang w:val="en"/>
        </w:rPr>
        <w:t>phycosphere</w:t>
      </w:r>
      <w:proofErr w:type="spellEnd"/>
      <w:r>
        <w:rPr>
          <w:rFonts w:ascii="Times New Roman" w:hAnsi="Times New Roman" w:cs="Times New Roman"/>
          <w:sz w:val="22"/>
          <w:szCs w:val="22"/>
          <w:lang w:val="en"/>
        </w:rPr>
        <w:t xml:space="preserve"> model</w:t>
      </w:r>
      <w:ins w:id="121" w:author="Herr, Nora (059)" w:date="2019-11-23T14:51:00Z">
        <w:r w:rsidR="006F4269">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[cite more research and where to buy them]</w:t>
      </w:r>
      <w:ins w:id="122" w:author="Herr, Nora (059)" w:date="2019-11-23T14:52:00Z">
        <w:r w:rsidR="006F4269">
          <w:rPr>
            <w:rFonts w:ascii="Times New Roman" w:hAnsi="Times New Roman" w:cs="Times New Roman"/>
            <w:b/>
            <w:bCs/>
            <w:sz w:val="22"/>
            <w:szCs w:val="22"/>
            <w:lang w:val="en"/>
          </w:rPr>
          <w:t>.</w:t>
        </w:r>
      </w:ins>
      <w:r>
        <w:rPr>
          <w:rFonts w:ascii="Times New Roman" w:hAnsi="Times New Roman" w:cs="Times New Roman"/>
          <w:sz w:val="22"/>
          <w:szCs w:val="22"/>
          <w:lang w:val="en"/>
        </w:rPr>
        <w:t xml:space="preserve"> More specifically</w:t>
      </w:r>
      <w:ins w:id="123" w:author="Herr, Nora (059)" w:date="2019-11-23T14:52:00Z">
        <w:r w:rsidR="006F4269">
          <w:rPr>
            <w:rFonts w:ascii="Times New Roman" w:hAnsi="Times New Roman" w:cs="Times New Roman"/>
            <w:sz w:val="22"/>
            <w:szCs w:val="22"/>
            <w:lang w:val="en"/>
          </w:rPr>
          <w:t>,</w:t>
        </w:r>
      </w:ins>
      <w:r>
        <w:rPr>
          <w:rFonts w:ascii="Times New Roman" w:hAnsi="Times New Roman" w:cs="Times New Roman"/>
          <w:sz w:val="22"/>
          <w:szCs w:val="22"/>
          <w:lang w:val="en"/>
        </w:rPr>
        <w:t xml:space="preserve"> </w:t>
      </w:r>
      <w:r>
        <w:rPr>
          <w:rFonts w:ascii="Times New Roman" w:hAnsi="Times New Roman" w:cs="Times New Roman"/>
          <w:i/>
          <w:iCs/>
          <w:sz w:val="22"/>
          <w:szCs w:val="22"/>
          <w:lang w:val="en"/>
        </w:rPr>
        <w:t xml:space="preserve">C. </w:t>
      </w:r>
      <w:proofErr w:type="spellStart"/>
      <w:r>
        <w:rPr>
          <w:rFonts w:ascii="Times New Roman" w:hAnsi="Times New Roman" w:cs="Times New Roman"/>
          <w:i/>
          <w:iCs/>
          <w:sz w:val="22"/>
          <w:szCs w:val="22"/>
          <w:lang w:val="en"/>
        </w:rPr>
        <w:t>rheinarhardtii</w:t>
      </w:r>
      <w:proofErr w:type="spellEnd"/>
      <w:r>
        <w:rPr>
          <w:rFonts w:ascii="Times New Roman" w:hAnsi="Times New Roman" w:cs="Times New Roman"/>
          <w:sz w:val="22"/>
          <w:szCs w:val="22"/>
          <w:lang w:val="en"/>
        </w:rPr>
        <w:t xml:space="preserve"> strain CC-1690 available from www.chlamymcollection.org </w:t>
      </w:r>
      <w:ins w:id="124" w:author="Herr, Nora (059)" w:date="2019-11-23T14:57:00Z">
        <w:r w:rsidR="00A37F3E">
          <w:rPr>
            <w:rFonts w:ascii="Times New Roman" w:hAnsi="Times New Roman" w:cs="Times New Roman"/>
            <w:sz w:val="22"/>
            <w:szCs w:val="22"/>
            <w:lang w:val="en"/>
          </w:rPr>
          <w:t>was</w:t>
        </w:r>
      </w:ins>
      <w:del w:id="125" w:author="Herr, Nora (059)" w:date="2019-11-23T14:57:00Z">
        <w:r w:rsidDel="00A37F3E">
          <w:rPr>
            <w:rFonts w:ascii="Times New Roman" w:hAnsi="Times New Roman" w:cs="Times New Roman"/>
            <w:sz w:val="22"/>
            <w:szCs w:val="22"/>
            <w:lang w:val="en"/>
          </w:rPr>
          <w:delText>is</w:delText>
        </w:r>
      </w:del>
      <w:r>
        <w:rPr>
          <w:rFonts w:ascii="Times New Roman" w:hAnsi="Times New Roman" w:cs="Times New Roman"/>
          <w:sz w:val="22"/>
          <w:szCs w:val="22"/>
          <w:lang w:val="en"/>
        </w:rPr>
        <w:t xml:space="preserve"> used for th</w:t>
      </w:r>
      <w:ins w:id="126" w:author="Herr, Nora (059)" w:date="2019-11-23T14:58:00Z">
        <w:r w:rsidR="00A37F3E">
          <w:rPr>
            <w:rFonts w:ascii="Times New Roman" w:hAnsi="Times New Roman" w:cs="Times New Roman"/>
            <w:sz w:val="22"/>
            <w:szCs w:val="22"/>
            <w:lang w:val="en"/>
          </w:rPr>
          <w:t>e</w:t>
        </w:r>
      </w:ins>
      <w:del w:id="127" w:author="Herr, Nora (059)" w:date="2019-11-23T14:58:00Z">
        <w:r w:rsidDel="00A37F3E">
          <w:rPr>
            <w:rFonts w:ascii="Times New Roman" w:hAnsi="Times New Roman" w:cs="Times New Roman"/>
            <w:sz w:val="22"/>
            <w:szCs w:val="22"/>
            <w:lang w:val="en"/>
          </w:rPr>
          <w:delText>is</w:delText>
        </w:r>
      </w:del>
      <w:r>
        <w:rPr>
          <w:rFonts w:ascii="Times New Roman" w:hAnsi="Times New Roman" w:cs="Times New Roman"/>
          <w:sz w:val="22"/>
          <w:szCs w:val="22"/>
          <w:lang w:val="en"/>
        </w:rPr>
        <w:t xml:space="preserve"> system. </w:t>
      </w:r>
      <w:commentRangeStart w:id="128"/>
      <w:r>
        <w:rPr>
          <w:rFonts w:ascii="Times New Roman" w:hAnsi="Times New Roman" w:cs="Times New Roman"/>
          <w:sz w:val="22"/>
          <w:szCs w:val="22"/>
          <w:lang w:val="en"/>
        </w:rPr>
        <w:t>To establish the viability of this system</w:t>
      </w:r>
      <w:ins w:id="129" w:author="Herr, Nora (059)" w:date="2019-11-23T14:53:00Z">
        <w:r w:rsidR="006F4269">
          <w:rPr>
            <w:rFonts w:ascii="Times New Roman" w:hAnsi="Times New Roman" w:cs="Times New Roman"/>
            <w:sz w:val="22"/>
            <w:szCs w:val="22"/>
            <w:lang w:val="en"/>
          </w:rPr>
          <w:t>,</w:t>
        </w:r>
      </w:ins>
      <w:r>
        <w:rPr>
          <w:rFonts w:ascii="Times New Roman" w:hAnsi="Times New Roman" w:cs="Times New Roman"/>
          <w:sz w:val="22"/>
          <w:szCs w:val="22"/>
          <w:lang w:val="en"/>
        </w:rPr>
        <w:t xml:space="preserve"> </w:t>
      </w:r>
      <w:proofErr w:type="spellStart"/>
      <w:r>
        <w:rPr>
          <w:rFonts w:ascii="Times New Roman" w:hAnsi="Times New Roman" w:cs="Times New Roman"/>
          <w:sz w:val="22"/>
          <w:szCs w:val="22"/>
          <w:lang w:val="en"/>
        </w:rPr>
        <w:t>Chlamy</w:t>
      </w:r>
      <w:proofErr w:type="spellEnd"/>
      <w:r>
        <w:rPr>
          <w:rFonts w:ascii="Times New Roman" w:hAnsi="Times New Roman" w:cs="Times New Roman"/>
          <w:sz w:val="22"/>
          <w:szCs w:val="22"/>
          <w:lang w:val="en"/>
        </w:rPr>
        <w:t xml:space="preserve"> needed to show </w:t>
      </w:r>
      <w:commentRangeStart w:id="130"/>
      <w:r>
        <w:rPr>
          <w:rFonts w:ascii="Times New Roman" w:hAnsi="Times New Roman" w:cs="Times New Roman"/>
          <w:sz w:val="22"/>
          <w:szCs w:val="22"/>
          <w:lang w:val="en"/>
        </w:rPr>
        <w:t xml:space="preserve">to differential colonization </w:t>
      </w:r>
      <w:commentRangeEnd w:id="130"/>
      <w:r w:rsidR="006F4269">
        <w:rPr>
          <w:rStyle w:val="Kommentarzeichen"/>
        </w:rPr>
        <w:commentReference w:id="130"/>
      </w:r>
      <w:r>
        <w:rPr>
          <w:rFonts w:ascii="Times New Roman" w:hAnsi="Times New Roman" w:cs="Times New Roman"/>
          <w:sz w:val="22"/>
          <w:szCs w:val="22"/>
          <w:lang w:val="en"/>
        </w:rPr>
        <w:t>by soil bacteria than controls</w:t>
      </w:r>
      <w:commentRangeEnd w:id="128"/>
      <w:r w:rsidR="006F4269">
        <w:rPr>
          <w:rStyle w:val="Kommentarzeichen"/>
        </w:rPr>
        <w:commentReference w:id="128"/>
      </w:r>
      <w:r>
        <w:rPr>
          <w:rFonts w:ascii="Times New Roman" w:hAnsi="Times New Roman" w:cs="Times New Roman"/>
          <w:sz w:val="22"/>
          <w:szCs w:val="22"/>
          <w:lang w:val="en"/>
        </w:rPr>
        <w:t xml:space="preserve">. This preliminary investigation was conducted over a </w:t>
      </w:r>
      <w:proofErr w:type="gramStart"/>
      <w:r>
        <w:rPr>
          <w:rFonts w:ascii="Times New Roman" w:hAnsi="Times New Roman" w:cs="Times New Roman"/>
          <w:sz w:val="22"/>
          <w:szCs w:val="22"/>
          <w:lang w:val="en"/>
        </w:rPr>
        <w:t>two week</w:t>
      </w:r>
      <w:proofErr w:type="gramEnd"/>
      <w:r>
        <w:rPr>
          <w:rFonts w:ascii="Times New Roman" w:hAnsi="Times New Roman" w:cs="Times New Roman"/>
          <w:sz w:val="22"/>
          <w:szCs w:val="22"/>
          <w:lang w:val="en"/>
        </w:rPr>
        <w:t xml:space="preserve"> period </w:t>
      </w:r>
      <w:ins w:id="131" w:author="Herr, Nora (059)" w:date="2019-11-23T14:58:00Z">
        <w:r w:rsidR="00A37F3E">
          <w:rPr>
            <w:rFonts w:ascii="Times New Roman" w:hAnsi="Times New Roman" w:cs="Times New Roman"/>
            <w:sz w:val="22"/>
            <w:szCs w:val="22"/>
            <w:lang w:val="en"/>
          </w:rPr>
          <w:t xml:space="preserve">in which </w:t>
        </w:r>
      </w:ins>
      <w:del w:id="132" w:author="Herr, Nora (059)" w:date="2019-11-23T14:58:00Z">
        <w:r w:rsidDel="00A37F3E">
          <w:rPr>
            <w:rFonts w:ascii="Times New Roman" w:hAnsi="Times New Roman" w:cs="Times New Roman"/>
            <w:sz w:val="22"/>
            <w:szCs w:val="22"/>
            <w:lang w:val="en"/>
          </w:rPr>
          <w:delText>where</w:delText>
        </w:r>
      </w:del>
      <w:r>
        <w:rPr>
          <w:rFonts w:ascii="Times New Roman" w:hAnsi="Times New Roman" w:cs="Times New Roman"/>
          <w:sz w:val="22"/>
          <w:szCs w:val="22"/>
          <w:lang w:val="en"/>
        </w:rPr>
        <w:t xml:space="preserve"> bacteria and </w:t>
      </w:r>
      <w:proofErr w:type="spellStart"/>
      <w:r>
        <w:rPr>
          <w:rFonts w:ascii="Times New Roman" w:hAnsi="Times New Roman" w:cs="Times New Roman"/>
          <w:sz w:val="22"/>
          <w:szCs w:val="22"/>
          <w:lang w:val="en"/>
        </w:rPr>
        <w:t>Chlamy</w:t>
      </w:r>
      <w:proofErr w:type="spellEnd"/>
      <w:r>
        <w:rPr>
          <w:rFonts w:ascii="Times New Roman" w:hAnsi="Times New Roman" w:cs="Times New Roman"/>
          <w:sz w:val="22"/>
          <w:szCs w:val="22"/>
          <w:lang w:val="en"/>
        </w:rPr>
        <w:t xml:space="preserve"> were co-inoculated in Erlenmeyer flasks and grown at specific conditions in a Percival chamber</w:t>
      </w:r>
      <w:ins w:id="133" w:author="Herr, Nora (059)" w:date="2019-11-23T14:59:00Z">
        <w:r w:rsidR="00A37F3E">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 xml:space="preserve">[use </w:t>
      </w:r>
      <w:proofErr w:type="spellStart"/>
      <w:r>
        <w:rPr>
          <w:rFonts w:ascii="Times New Roman" w:hAnsi="Times New Roman" w:cs="Times New Roman"/>
          <w:b/>
          <w:bCs/>
          <w:sz w:val="22"/>
          <w:szCs w:val="22"/>
          <w:lang w:val="en"/>
        </w:rPr>
        <w:t>pepe’s</w:t>
      </w:r>
      <w:proofErr w:type="spellEnd"/>
      <w:r>
        <w:rPr>
          <w:rFonts w:ascii="Times New Roman" w:hAnsi="Times New Roman" w:cs="Times New Roman"/>
          <w:b/>
          <w:bCs/>
          <w:sz w:val="22"/>
          <w:szCs w:val="22"/>
          <w:lang w:val="en"/>
        </w:rPr>
        <w:t xml:space="preserve"> presentation as citation?]</w:t>
      </w:r>
      <w:r>
        <w:rPr>
          <w:rFonts w:ascii="Times New Roman" w:hAnsi="Times New Roman" w:cs="Times New Roman"/>
          <w:sz w:val="22"/>
          <w:szCs w:val="22"/>
          <w:lang w:val="en"/>
        </w:rPr>
        <w:t>. The control was similarly grown</w:t>
      </w:r>
      <w:del w:id="134" w:author="Herr, Nora (059)" w:date="2019-11-23T14:59:00Z">
        <w:r w:rsidDel="00A37F3E">
          <w:rPr>
            <w:rFonts w:ascii="Times New Roman" w:hAnsi="Times New Roman" w:cs="Times New Roman"/>
            <w:sz w:val="22"/>
            <w:szCs w:val="22"/>
            <w:lang w:val="en"/>
          </w:rPr>
          <w:delText>,</w:delText>
        </w:r>
      </w:del>
      <w:r>
        <w:rPr>
          <w:rFonts w:ascii="Times New Roman" w:hAnsi="Times New Roman" w:cs="Times New Roman"/>
          <w:sz w:val="22"/>
          <w:szCs w:val="22"/>
          <w:lang w:val="en"/>
        </w:rPr>
        <w:t xml:space="preserve"> but </w:t>
      </w:r>
      <w:del w:id="135" w:author="Herr, Nora (059)" w:date="2019-11-23T14:59:00Z">
        <w:r w:rsidDel="00A37F3E">
          <w:rPr>
            <w:rFonts w:ascii="Times New Roman" w:hAnsi="Times New Roman" w:cs="Times New Roman"/>
            <w:sz w:val="22"/>
            <w:szCs w:val="22"/>
            <w:lang w:val="en"/>
          </w:rPr>
          <w:delText>were</w:delText>
        </w:r>
      </w:del>
      <w:r>
        <w:rPr>
          <w:rFonts w:ascii="Times New Roman" w:hAnsi="Times New Roman" w:cs="Times New Roman"/>
          <w:sz w:val="22"/>
          <w:szCs w:val="22"/>
          <w:lang w:val="en"/>
        </w:rPr>
        <w:t xml:space="preserve"> supplemented with artificial root exudates. Samples </w:t>
      </w:r>
      <w:proofErr w:type="gramStart"/>
      <w:r>
        <w:rPr>
          <w:rFonts w:ascii="Times New Roman" w:hAnsi="Times New Roman" w:cs="Times New Roman"/>
          <w:sz w:val="22"/>
          <w:szCs w:val="22"/>
          <w:lang w:val="en"/>
        </w:rPr>
        <w:t>were taken</w:t>
      </w:r>
      <w:proofErr w:type="gramEnd"/>
      <w:r>
        <w:rPr>
          <w:rFonts w:ascii="Times New Roman" w:hAnsi="Times New Roman" w:cs="Times New Roman"/>
          <w:sz w:val="22"/>
          <w:szCs w:val="22"/>
          <w:lang w:val="en"/>
        </w:rPr>
        <w:t xml:space="preserve"> every two days and 16S profiling assays were performed to determine the relative </w:t>
      </w:r>
      <w:del w:id="136" w:author="Herr, Nora (059)" w:date="2019-11-23T15:00:00Z">
        <w:r w:rsidDel="00A37F3E">
          <w:rPr>
            <w:rFonts w:ascii="Times New Roman" w:hAnsi="Times New Roman" w:cs="Times New Roman"/>
            <w:sz w:val="22"/>
            <w:szCs w:val="22"/>
            <w:lang w:val="en"/>
          </w:rPr>
          <w:delText>abundances which</w:delText>
        </w:r>
      </w:del>
      <w:ins w:id="137" w:author="Herr, Nora (059)" w:date="2019-11-23T15:00:00Z">
        <w:r w:rsidR="00A37F3E">
          <w:rPr>
            <w:rFonts w:ascii="Times New Roman" w:hAnsi="Times New Roman" w:cs="Times New Roman"/>
            <w:sz w:val="22"/>
            <w:szCs w:val="22"/>
            <w:lang w:val="en"/>
          </w:rPr>
          <w:t>abundances, which</w:t>
        </w:r>
      </w:ins>
      <w:r>
        <w:rPr>
          <w:rFonts w:ascii="Times New Roman" w:hAnsi="Times New Roman" w:cs="Times New Roman"/>
          <w:sz w:val="22"/>
          <w:szCs w:val="22"/>
          <w:lang w:val="en"/>
        </w:rPr>
        <w:t xml:space="preserve"> would indicate </w:t>
      </w:r>
      <w:del w:id="138" w:author="Herr, Nora (059)" w:date="2019-11-23T15:01:00Z">
        <w:r w:rsidDel="00A37F3E">
          <w:rPr>
            <w:rFonts w:ascii="Times New Roman" w:hAnsi="Times New Roman" w:cs="Times New Roman"/>
            <w:sz w:val="22"/>
            <w:szCs w:val="22"/>
            <w:lang w:val="en"/>
          </w:rPr>
          <w:delText>whether or not</w:delText>
        </w:r>
      </w:del>
      <w:ins w:id="139" w:author="Herr, Nora (059)" w:date="2019-11-23T15:01:00Z">
        <w:r w:rsidR="00A37F3E">
          <w:rPr>
            <w:rFonts w:ascii="Times New Roman" w:hAnsi="Times New Roman" w:cs="Times New Roman"/>
            <w:sz w:val="22"/>
            <w:szCs w:val="22"/>
            <w:lang w:val="en"/>
          </w:rPr>
          <w:t>whether</w:t>
        </w:r>
      </w:ins>
      <w:r>
        <w:rPr>
          <w:rFonts w:ascii="Times New Roman" w:hAnsi="Times New Roman" w:cs="Times New Roman"/>
          <w:sz w:val="22"/>
          <w:szCs w:val="22"/>
          <w:lang w:val="en"/>
        </w:rPr>
        <w:t xml:space="preserve"> </w:t>
      </w:r>
      <w:proofErr w:type="spellStart"/>
      <w:r>
        <w:rPr>
          <w:rFonts w:ascii="Times New Roman" w:hAnsi="Times New Roman" w:cs="Times New Roman"/>
          <w:sz w:val="22"/>
          <w:szCs w:val="22"/>
          <w:lang w:val="en"/>
        </w:rPr>
        <w:t>Chlamy</w:t>
      </w:r>
      <w:proofErr w:type="spellEnd"/>
      <w:r>
        <w:rPr>
          <w:rFonts w:ascii="Times New Roman" w:hAnsi="Times New Roman" w:cs="Times New Roman"/>
          <w:sz w:val="22"/>
          <w:szCs w:val="22"/>
          <w:lang w:val="en"/>
        </w:rPr>
        <w:t xml:space="preserve"> was colonized </w:t>
      </w:r>
      <w:commentRangeStart w:id="140"/>
      <w:r>
        <w:rPr>
          <w:rFonts w:ascii="Times New Roman" w:hAnsi="Times New Roman" w:cs="Times New Roman"/>
          <w:sz w:val="22"/>
          <w:szCs w:val="22"/>
          <w:lang w:val="en"/>
        </w:rPr>
        <w:t>deferentially</w:t>
      </w:r>
      <w:commentRangeEnd w:id="140"/>
      <w:r w:rsidR="00A37F3E">
        <w:rPr>
          <w:rStyle w:val="Kommentarzeichen"/>
        </w:rPr>
        <w:commentReference w:id="140"/>
      </w:r>
      <w:r>
        <w:rPr>
          <w:rFonts w:ascii="Times New Roman" w:hAnsi="Times New Roman" w:cs="Times New Roman"/>
          <w:sz w:val="22"/>
          <w:szCs w:val="22"/>
          <w:lang w:val="en"/>
        </w:rPr>
        <w:t xml:space="preserve"> </w:t>
      </w:r>
      <w:ins w:id="141" w:author="Herr, Nora (059)" w:date="2019-11-23T15:01:00Z">
        <w:r w:rsidR="00A37F3E">
          <w:rPr>
            <w:rFonts w:ascii="Times New Roman" w:hAnsi="Times New Roman" w:cs="Times New Roman"/>
            <w:sz w:val="22"/>
            <w:szCs w:val="22"/>
            <w:lang w:val="en"/>
          </w:rPr>
          <w:t>from</w:t>
        </w:r>
      </w:ins>
      <w:del w:id="142" w:author="Herr, Nora (059)" w:date="2019-11-23T15:01:00Z">
        <w:r w:rsidDel="00A37F3E">
          <w:rPr>
            <w:rFonts w:ascii="Times New Roman" w:hAnsi="Times New Roman" w:cs="Times New Roman"/>
            <w:sz w:val="22"/>
            <w:szCs w:val="22"/>
            <w:lang w:val="en"/>
          </w:rPr>
          <w:delText>than</w:delText>
        </w:r>
      </w:del>
      <w:r>
        <w:rPr>
          <w:rFonts w:ascii="Times New Roman" w:hAnsi="Times New Roman" w:cs="Times New Roman"/>
          <w:sz w:val="22"/>
          <w:szCs w:val="22"/>
          <w:lang w:val="en"/>
        </w:rPr>
        <w:t xml:space="preserve"> the control. The findings were positive</w:t>
      </w:r>
      <w:del w:id="143" w:author="Herr, Nora (059)" w:date="2019-11-23T15:01:00Z">
        <w:r w:rsidDel="00A37F3E">
          <w:rPr>
            <w:rFonts w:ascii="Times New Roman" w:hAnsi="Times New Roman" w:cs="Times New Roman"/>
            <w:sz w:val="22"/>
            <w:szCs w:val="22"/>
            <w:lang w:val="en"/>
          </w:rPr>
          <w:delText>,</w:delText>
        </w:r>
      </w:del>
      <w:r>
        <w:rPr>
          <w:rFonts w:ascii="Times New Roman" w:hAnsi="Times New Roman" w:cs="Times New Roman"/>
          <w:sz w:val="22"/>
          <w:szCs w:val="22"/>
          <w:lang w:val="en"/>
        </w:rPr>
        <w:t xml:space="preserve"> and are highlighted in </w:t>
      </w:r>
      <w:proofErr w:type="spellStart"/>
      <w:r w:rsidRPr="00A37F3E">
        <w:rPr>
          <w:rFonts w:ascii="Times New Roman" w:hAnsi="Times New Roman" w:cs="Times New Roman"/>
          <w:b/>
          <w:sz w:val="22"/>
          <w:szCs w:val="22"/>
          <w:lang w:val="en"/>
          <w:rPrChange w:id="144" w:author="Herr, Nora (059)" w:date="2019-11-23T15:01:00Z">
            <w:rPr>
              <w:rFonts w:ascii="Times New Roman" w:hAnsi="Times New Roman" w:cs="Times New Roman"/>
              <w:sz w:val="22"/>
              <w:szCs w:val="22"/>
              <w:lang w:val="en"/>
            </w:rPr>
          </w:rPrChange>
        </w:rPr>
        <w:t>F</w:t>
      </w:r>
      <w:r>
        <w:rPr>
          <w:rFonts w:ascii="Times New Roman" w:hAnsi="Times New Roman" w:cs="Times New Roman"/>
          <w:b/>
          <w:bCs/>
          <w:sz w:val="22"/>
          <w:szCs w:val="22"/>
          <w:lang w:val="en"/>
        </w:rPr>
        <w:t>igureX</w:t>
      </w:r>
      <w:proofErr w:type="spellEnd"/>
      <w:r>
        <w:rPr>
          <w:rFonts w:ascii="Times New Roman" w:hAnsi="Times New Roman" w:cs="Times New Roman"/>
          <w:b/>
          <w:bCs/>
          <w:sz w:val="22"/>
          <w:szCs w:val="22"/>
          <w:lang w:val="en"/>
        </w:rPr>
        <w:t xml:space="preserve">. </w:t>
      </w:r>
    </w:p>
    <w:p w14:paraId="5DC6A6DD" w14:textId="77777777" w:rsidR="00E72FAB" w:rsidRDefault="00E72FAB">
      <w:pPr>
        <w:spacing w:line="360" w:lineRule="auto"/>
        <w:jc w:val="both"/>
        <w:rPr>
          <w:rFonts w:ascii="Times New Roman" w:hAnsi="Times New Roman" w:cs="Times New Roman"/>
          <w:b/>
          <w:bCs/>
          <w:sz w:val="22"/>
          <w:szCs w:val="22"/>
          <w:lang w:val="en"/>
        </w:rPr>
      </w:pPr>
    </w:p>
    <w:tbl>
      <w:tblPr>
        <w:tblStyle w:val="Tabellenraster"/>
        <w:tblW w:w="8525" w:type="dxa"/>
        <w:tblLayout w:type="fixed"/>
        <w:tblLook w:val="04A0" w:firstRow="1" w:lastRow="0" w:firstColumn="1" w:lastColumn="0" w:noHBand="0" w:noVBand="1"/>
      </w:tblPr>
      <w:tblGrid>
        <w:gridCol w:w="4263"/>
        <w:gridCol w:w="4262"/>
      </w:tblGrid>
      <w:tr w:rsidR="00E72FAB" w14:paraId="4F209C94" w14:textId="77777777">
        <w:tc>
          <w:tcPr>
            <w:tcW w:w="4263" w:type="dxa"/>
          </w:tcPr>
          <w:p w14:paraId="28FC471A" w14:textId="77777777" w:rsidR="00E72FAB" w:rsidRDefault="00150356">
            <w:pPr>
              <w:widowControl/>
              <w:tabs>
                <w:tab w:val="left" w:pos="600"/>
              </w:tabs>
              <w:spacing w:line="360" w:lineRule="auto"/>
              <w:rPr>
                <w:rFonts w:ascii="Times New Roman" w:hAnsi="Times New Roman" w:cs="Times New Roman"/>
                <w:b/>
                <w:bCs/>
                <w:sz w:val="22"/>
                <w:szCs w:val="22"/>
                <w:lang w:val="en"/>
              </w:rPr>
            </w:pPr>
            <w:r>
              <w:rPr>
                <w:noProof/>
                <w:lang w:val="de-DE" w:eastAsia="de-DE"/>
              </w:rPr>
              <w:drawing>
                <wp:inline distT="0" distB="0" distL="114300" distR="114300" wp14:anchorId="5120D0F5" wp14:editId="72FD22F0">
                  <wp:extent cx="2400300" cy="1800225"/>
                  <wp:effectExtent l="0" t="0" r="9525" b="190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2"/>
                          <a:stretch>
                            <a:fillRect/>
                          </a:stretch>
                        </pic:blipFill>
                        <pic:spPr>
                          <a:xfrm>
                            <a:off x="0" y="0"/>
                            <a:ext cx="2400300" cy="1800225"/>
                          </a:xfrm>
                          <a:prstGeom prst="rect">
                            <a:avLst/>
                          </a:prstGeom>
                          <a:noFill/>
                          <a:ln>
                            <a:noFill/>
                          </a:ln>
                        </pic:spPr>
                      </pic:pic>
                    </a:graphicData>
                  </a:graphic>
                </wp:inline>
              </w:drawing>
            </w:r>
          </w:p>
        </w:tc>
        <w:tc>
          <w:tcPr>
            <w:tcW w:w="4262" w:type="dxa"/>
          </w:tcPr>
          <w:p w14:paraId="7140699D" w14:textId="77777777" w:rsidR="00E72FAB" w:rsidRDefault="00150356">
            <w:pPr>
              <w:widowControl/>
              <w:jc w:val="left"/>
            </w:pPr>
            <w:r>
              <w:rPr>
                <w:rFonts w:ascii="SimSun" w:eastAsia="SimSun" w:hAnsi="SimSun" w:cs="SimSun"/>
                <w:noProof/>
                <w:sz w:val="24"/>
                <w:szCs w:val="24"/>
                <w:lang w:val="de-DE" w:eastAsia="de-DE"/>
              </w:rPr>
              <w:drawing>
                <wp:inline distT="0" distB="0" distL="114300" distR="114300" wp14:anchorId="74324C84" wp14:editId="48AE638E">
                  <wp:extent cx="2352040" cy="1864360"/>
                  <wp:effectExtent l="0" t="0" r="15875" b="635"/>
                  <wp:docPr id="1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IMG_256"/>
                          <pic:cNvPicPr>
                            <a:picLocks noChangeAspect="1"/>
                          </pic:cNvPicPr>
                        </pic:nvPicPr>
                        <pic:blipFill>
                          <a:blip r:embed="rId13"/>
                          <a:stretch>
                            <a:fillRect/>
                          </a:stretch>
                        </pic:blipFill>
                        <pic:spPr>
                          <a:xfrm>
                            <a:off x="0" y="0"/>
                            <a:ext cx="2352040" cy="1864360"/>
                          </a:xfrm>
                          <a:prstGeom prst="rect">
                            <a:avLst/>
                          </a:prstGeom>
                          <a:noFill/>
                          <a:ln w="9525">
                            <a:noFill/>
                          </a:ln>
                        </pic:spPr>
                      </pic:pic>
                    </a:graphicData>
                  </a:graphic>
                </wp:inline>
              </w:drawing>
            </w:r>
          </w:p>
        </w:tc>
      </w:tr>
      <w:tr w:rsidR="00E72FAB" w14:paraId="40B11E5D" w14:textId="77777777">
        <w:tc>
          <w:tcPr>
            <w:tcW w:w="8525" w:type="dxa"/>
            <w:gridSpan w:val="2"/>
          </w:tcPr>
          <w:p w14:paraId="3123AD03" w14:textId="77777777" w:rsidR="00E72FAB" w:rsidRDefault="00E72FAB">
            <w:pPr>
              <w:widowControl/>
              <w:tabs>
                <w:tab w:val="left" w:pos="600"/>
              </w:tabs>
              <w:spacing w:line="360" w:lineRule="auto"/>
              <w:rPr>
                <w:rFonts w:ascii="Times New Roman" w:hAnsi="Times New Roman" w:cs="Times New Roman"/>
                <w:b/>
                <w:bCs/>
                <w:sz w:val="22"/>
                <w:szCs w:val="22"/>
                <w:lang w:val="en"/>
              </w:rPr>
            </w:pPr>
          </w:p>
        </w:tc>
      </w:tr>
    </w:tbl>
    <w:p w14:paraId="65E69A31" w14:textId="77777777" w:rsidR="00E72FAB" w:rsidRDefault="00E72FAB">
      <w:pPr>
        <w:spacing w:line="360" w:lineRule="auto"/>
        <w:jc w:val="both"/>
        <w:rPr>
          <w:rFonts w:ascii="Times New Roman" w:hAnsi="Times New Roman" w:cs="Times New Roman"/>
          <w:b/>
          <w:bCs/>
          <w:sz w:val="22"/>
          <w:szCs w:val="22"/>
          <w:lang w:val="en"/>
        </w:rPr>
      </w:pPr>
    </w:p>
    <w:p w14:paraId="5AB643C8" w14:textId="0458D839" w:rsidR="00E72FAB" w:rsidRDefault="00150356">
      <w:pPr>
        <w:spacing w:line="360" w:lineRule="auto"/>
        <w:jc w:val="both"/>
        <w:rPr>
          <w:rFonts w:ascii="Times New Roman" w:hAnsi="Times New Roman" w:cs="Times New Roman"/>
          <w:sz w:val="22"/>
          <w:szCs w:val="22"/>
          <w:lang w:val="en"/>
        </w:rPr>
      </w:pPr>
      <w:r>
        <w:rPr>
          <w:rFonts w:ascii="Times New Roman" w:hAnsi="Times New Roman" w:cs="Times New Roman"/>
          <w:sz w:val="22"/>
          <w:szCs w:val="22"/>
          <w:lang w:val="en"/>
        </w:rPr>
        <w:t xml:space="preserve">The Indexed </w:t>
      </w:r>
      <w:proofErr w:type="spellStart"/>
      <w:r>
        <w:rPr>
          <w:rFonts w:ascii="Times New Roman" w:hAnsi="Times New Roman" w:cs="Times New Roman"/>
          <w:sz w:val="22"/>
          <w:szCs w:val="22"/>
          <w:lang w:val="en"/>
        </w:rPr>
        <w:t>Chlamydomonas</w:t>
      </w:r>
      <w:proofErr w:type="spellEnd"/>
      <w:r>
        <w:rPr>
          <w:rFonts w:ascii="Times New Roman" w:hAnsi="Times New Roman" w:cs="Times New Roman"/>
          <w:sz w:val="22"/>
          <w:szCs w:val="22"/>
          <w:lang w:val="en"/>
        </w:rPr>
        <w:t xml:space="preserve">-associated bacterial Library (ICL) </w:t>
      </w:r>
      <w:proofErr w:type="gramStart"/>
      <w:r>
        <w:rPr>
          <w:rFonts w:ascii="Times New Roman" w:hAnsi="Times New Roman" w:cs="Times New Roman"/>
          <w:sz w:val="22"/>
          <w:szCs w:val="22"/>
          <w:lang w:val="en"/>
        </w:rPr>
        <w:t xml:space="preserve">was </w:t>
      </w:r>
      <w:ins w:id="145" w:author="Herr, Nora (059)" w:date="2019-11-23T15:03:00Z">
        <w:r w:rsidR="00A37F3E">
          <w:rPr>
            <w:rFonts w:ascii="Times New Roman" w:hAnsi="Times New Roman" w:cs="Times New Roman"/>
            <w:sz w:val="22"/>
            <w:szCs w:val="22"/>
            <w:lang w:val="en"/>
          </w:rPr>
          <w:t xml:space="preserve">specifically </w:t>
        </w:r>
      </w:ins>
      <w:proofErr w:type="spellStart"/>
      <w:r>
        <w:rPr>
          <w:rFonts w:ascii="Times New Roman" w:hAnsi="Times New Roman" w:cs="Times New Roman"/>
          <w:sz w:val="22"/>
          <w:szCs w:val="22"/>
          <w:lang w:val="en"/>
        </w:rPr>
        <w:t>created</w:t>
      </w:r>
      <w:proofErr w:type="gramEnd"/>
      <w:del w:id="146" w:author="Herr, Nora (059)" w:date="2019-11-23T15:03:00Z">
        <w:r w:rsidDel="00A37F3E">
          <w:rPr>
            <w:rFonts w:ascii="Times New Roman" w:hAnsi="Times New Roman" w:cs="Times New Roman"/>
            <w:sz w:val="22"/>
            <w:szCs w:val="22"/>
            <w:lang w:val="en"/>
          </w:rPr>
          <w:delText xml:space="preserve"> specifically </w:delText>
        </w:r>
      </w:del>
      <w:r>
        <w:rPr>
          <w:rFonts w:ascii="Times New Roman" w:hAnsi="Times New Roman" w:cs="Times New Roman"/>
          <w:sz w:val="22"/>
          <w:szCs w:val="22"/>
          <w:lang w:val="en"/>
        </w:rPr>
        <w:t>for</w:t>
      </w:r>
      <w:proofErr w:type="spellEnd"/>
      <w:r>
        <w:rPr>
          <w:rFonts w:ascii="Times New Roman" w:hAnsi="Times New Roman" w:cs="Times New Roman"/>
          <w:sz w:val="22"/>
          <w:szCs w:val="22"/>
          <w:lang w:val="en"/>
        </w:rPr>
        <w:t xml:space="preserve"> the purpose</w:t>
      </w:r>
      <w:del w:id="147" w:author="Herr, Nora (059)" w:date="2019-11-23T15:04:00Z">
        <w:r w:rsidDel="00A37F3E">
          <w:rPr>
            <w:rFonts w:ascii="Times New Roman" w:hAnsi="Times New Roman" w:cs="Times New Roman"/>
            <w:sz w:val="22"/>
            <w:szCs w:val="22"/>
            <w:lang w:val="en"/>
          </w:rPr>
          <w:delText>s</w:delText>
        </w:r>
      </w:del>
      <w:r>
        <w:rPr>
          <w:rFonts w:ascii="Times New Roman" w:hAnsi="Times New Roman" w:cs="Times New Roman"/>
          <w:sz w:val="22"/>
          <w:szCs w:val="22"/>
          <w:lang w:val="en"/>
        </w:rPr>
        <w:t xml:space="preserve"> of engineering rationally designed synthetic communities in the use of the system under </w:t>
      </w:r>
      <w:del w:id="148" w:author="Herr, Nora (059)" w:date="2019-11-23T15:04:00Z">
        <w:r w:rsidDel="00A37F3E">
          <w:rPr>
            <w:rFonts w:ascii="Times New Roman" w:hAnsi="Times New Roman" w:cs="Times New Roman"/>
            <w:sz w:val="22"/>
            <w:szCs w:val="22"/>
            <w:lang w:val="en"/>
          </w:rPr>
          <w:delText>developmnet</w:delText>
        </w:r>
      </w:del>
      <w:ins w:id="149" w:author="Herr, Nora (059)" w:date="2019-11-23T15:04:00Z">
        <w:r w:rsidR="00A37F3E">
          <w:rPr>
            <w:rFonts w:ascii="Times New Roman" w:hAnsi="Times New Roman" w:cs="Times New Roman"/>
            <w:sz w:val="22"/>
            <w:szCs w:val="22"/>
            <w:lang w:val="en"/>
          </w:rPr>
          <w:t>development</w:t>
        </w:r>
      </w:ins>
      <w:r>
        <w:rPr>
          <w:rFonts w:ascii="Times New Roman" w:hAnsi="Times New Roman" w:cs="Times New Roman"/>
          <w:sz w:val="22"/>
          <w:szCs w:val="22"/>
          <w:lang w:val="en"/>
        </w:rPr>
        <w:t xml:space="preserve"> </w:t>
      </w:r>
      <w:r>
        <w:rPr>
          <w:rFonts w:ascii="Times New Roman" w:hAnsi="Times New Roman" w:cs="Times New Roman"/>
          <w:b/>
          <w:bCs/>
          <w:sz w:val="22"/>
          <w:szCs w:val="22"/>
          <w:lang w:val="en"/>
        </w:rPr>
        <w:t xml:space="preserve">[does </w:t>
      </w:r>
      <w:proofErr w:type="spellStart"/>
      <w:r>
        <w:rPr>
          <w:rFonts w:ascii="Times New Roman" w:hAnsi="Times New Roman" w:cs="Times New Roman"/>
          <w:b/>
          <w:bCs/>
          <w:sz w:val="22"/>
          <w:szCs w:val="22"/>
          <w:lang w:val="en"/>
        </w:rPr>
        <w:t>rgo</w:t>
      </w:r>
      <w:proofErr w:type="spellEnd"/>
      <w:r>
        <w:rPr>
          <w:rFonts w:ascii="Times New Roman" w:hAnsi="Times New Roman" w:cs="Times New Roman"/>
          <w:b/>
          <w:bCs/>
          <w:sz w:val="22"/>
          <w:szCs w:val="22"/>
          <w:lang w:val="en"/>
        </w:rPr>
        <w:t xml:space="preserve"> paper exist?]</w:t>
      </w:r>
      <w:r>
        <w:rPr>
          <w:rFonts w:ascii="Times New Roman" w:hAnsi="Times New Roman" w:cs="Times New Roman"/>
          <w:sz w:val="22"/>
          <w:szCs w:val="22"/>
          <w:lang w:val="en"/>
        </w:rPr>
        <w:t xml:space="preserve">. Soil samples were collected from agricultural soil near the </w:t>
      </w:r>
      <w:proofErr w:type="gramStart"/>
      <w:r>
        <w:rPr>
          <w:rFonts w:ascii="Times New Roman" w:hAnsi="Times New Roman" w:cs="Times New Roman"/>
          <w:sz w:val="22"/>
          <w:szCs w:val="22"/>
          <w:lang w:val="en"/>
        </w:rPr>
        <w:t>institute a</w:t>
      </w:r>
      <w:ins w:id="150" w:author="Herr, Nora (059)" w:date="2019-11-23T15:04:00Z">
        <w:r w:rsidR="00A37F3E">
          <w:rPr>
            <w:rFonts w:ascii="Times New Roman" w:hAnsi="Times New Roman" w:cs="Times New Roman"/>
            <w:sz w:val="22"/>
            <w:szCs w:val="22"/>
            <w:lang w:val="en"/>
          </w:rPr>
          <w:t xml:space="preserve">s they </w:t>
        </w:r>
      </w:ins>
      <w:del w:id="151" w:author="Herr, Nora (059)" w:date="2019-11-23T15:04:00Z">
        <w:r w:rsidDel="00A37F3E">
          <w:rPr>
            <w:rFonts w:ascii="Times New Roman" w:hAnsi="Times New Roman" w:cs="Times New Roman"/>
            <w:sz w:val="22"/>
            <w:szCs w:val="22"/>
            <w:lang w:val="en"/>
          </w:rPr>
          <w:delText>nd</w:delText>
        </w:r>
      </w:del>
      <w:proofErr w:type="gramEnd"/>
      <w:r>
        <w:rPr>
          <w:rFonts w:ascii="Times New Roman" w:hAnsi="Times New Roman" w:cs="Times New Roman"/>
          <w:sz w:val="22"/>
          <w:szCs w:val="22"/>
          <w:lang w:val="en"/>
        </w:rPr>
        <w:t xml:space="preserve"> were known to harbor wild </w:t>
      </w:r>
      <w:proofErr w:type="spellStart"/>
      <w:r>
        <w:rPr>
          <w:rFonts w:ascii="Times New Roman" w:hAnsi="Times New Roman" w:cs="Times New Roman"/>
          <w:sz w:val="22"/>
          <w:szCs w:val="22"/>
          <w:lang w:val="en"/>
        </w:rPr>
        <w:t>Chlamy</w:t>
      </w:r>
      <w:proofErr w:type="spellEnd"/>
      <w:r>
        <w:rPr>
          <w:rFonts w:ascii="Times New Roman" w:hAnsi="Times New Roman" w:cs="Times New Roman"/>
          <w:sz w:val="22"/>
          <w:szCs w:val="22"/>
          <w:lang w:val="en"/>
        </w:rPr>
        <w:t xml:space="preserve">. After </w:t>
      </w:r>
      <w:del w:id="152" w:author="Herr, Nora (059)" w:date="2019-11-23T15:05:00Z">
        <w:r w:rsidDel="00A37F3E">
          <w:rPr>
            <w:rFonts w:ascii="Times New Roman" w:hAnsi="Times New Roman" w:cs="Times New Roman"/>
            <w:sz w:val="22"/>
            <w:szCs w:val="22"/>
            <w:lang w:val="en"/>
          </w:rPr>
          <w:delText>collection</w:delText>
        </w:r>
      </w:del>
      <w:ins w:id="153" w:author="Herr, Nora (059)" w:date="2019-11-23T15:05:00Z">
        <w:r w:rsidR="00A37F3E">
          <w:rPr>
            <w:rFonts w:ascii="Times New Roman" w:hAnsi="Times New Roman" w:cs="Times New Roman"/>
            <w:sz w:val="22"/>
            <w:szCs w:val="22"/>
            <w:lang w:val="en"/>
          </w:rPr>
          <w:t>their collection</w:t>
        </w:r>
      </w:ins>
      <w:ins w:id="154" w:author="Herr, Nora (059)" w:date="2019-11-23T15:04:00Z">
        <w:r w:rsidR="00A37F3E">
          <w:rPr>
            <w:rFonts w:ascii="Times New Roman" w:hAnsi="Times New Roman" w:cs="Times New Roman"/>
            <w:sz w:val="22"/>
            <w:szCs w:val="22"/>
            <w:lang w:val="en"/>
          </w:rPr>
          <w:t>,</w:t>
        </w:r>
      </w:ins>
      <w:r>
        <w:rPr>
          <w:rFonts w:ascii="Times New Roman" w:hAnsi="Times New Roman" w:cs="Times New Roman"/>
          <w:sz w:val="22"/>
          <w:szCs w:val="22"/>
          <w:lang w:val="en"/>
        </w:rPr>
        <w:t xml:space="preserve"> they were </w:t>
      </w:r>
      <w:del w:id="155" w:author="Herr, Nora (059)" w:date="2019-11-23T15:06:00Z">
        <w:r w:rsidDel="00A37F3E">
          <w:rPr>
            <w:rFonts w:ascii="Times New Roman" w:hAnsi="Times New Roman" w:cs="Times New Roman"/>
            <w:sz w:val="22"/>
            <w:szCs w:val="22"/>
            <w:lang w:val="en"/>
          </w:rPr>
          <w:delText>la</w:delText>
        </w:r>
      </w:del>
      <w:del w:id="156" w:author="Herr, Nora (059)" w:date="2019-11-23T15:05:00Z">
        <w:r w:rsidDel="00A37F3E">
          <w:rPr>
            <w:rFonts w:ascii="Times New Roman" w:hAnsi="Times New Roman" w:cs="Times New Roman"/>
            <w:sz w:val="22"/>
            <w:szCs w:val="22"/>
            <w:lang w:val="en"/>
          </w:rPr>
          <w:delText xml:space="preserve">ter </w:delText>
        </w:r>
      </w:del>
      <w:r>
        <w:rPr>
          <w:rFonts w:ascii="Times New Roman" w:hAnsi="Times New Roman" w:cs="Times New Roman"/>
          <w:sz w:val="22"/>
          <w:szCs w:val="22"/>
          <w:lang w:val="en"/>
        </w:rPr>
        <w:t>washed and filtered for bacteria</w:t>
      </w:r>
      <w:ins w:id="157" w:author="Herr, Nora (059)" w:date="2019-11-23T15:06:00Z">
        <w:r w:rsidR="00A37F3E">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[soil was protocol]</w:t>
      </w:r>
      <w:r>
        <w:rPr>
          <w:rFonts w:ascii="Times New Roman" w:hAnsi="Times New Roman" w:cs="Times New Roman"/>
          <w:sz w:val="22"/>
          <w:szCs w:val="22"/>
          <w:lang w:val="en"/>
        </w:rPr>
        <w:t xml:space="preserve">. Several filtrates were obtained and subsequently co-inoculated and regrown with the experimental </w:t>
      </w:r>
      <w:proofErr w:type="spellStart"/>
      <w:r>
        <w:rPr>
          <w:rFonts w:ascii="Times New Roman" w:hAnsi="Times New Roman" w:cs="Times New Roman"/>
          <w:sz w:val="22"/>
          <w:szCs w:val="22"/>
          <w:lang w:val="en"/>
        </w:rPr>
        <w:t>Chlamy</w:t>
      </w:r>
      <w:proofErr w:type="spellEnd"/>
      <w:r>
        <w:rPr>
          <w:rFonts w:ascii="Times New Roman" w:hAnsi="Times New Roman" w:cs="Times New Roman"/>
          <w:sz w:val="22"/>
          <w:szCs w:val="22"/>
          <w:lang w:val="en"/>
        </w:rPr>
        <w:t xml:space="preserve"> strain in Erlenmeyer flasks for three weeks using </w:t>
      </w:r>
      <w:ins w:id="158" w:author="Herr, Nora (059)" w:date="2019-11-23T15:06:00Z">
        <w:r w:rsidR="00A37F3E">
          <w:rPr>
            <w:rFonts w:ascii="Times New Roman" w:hAnsi="Times New Roman" w:cs="Times New Roman"/>
            <w:sz w:val="22"/>
            <w:szCs w:val="22"/>
            <w:lang w:val="en"/>
          </w:rPr>
          <w:t xml:space="preserve">a </w:t>
        </w:r>
      </w:ins>
      <w:proofErr w:type="spellStart"/>
      <w:r>
        <w:rPr>
          <w:rFonts w:ascii="Times New Roman" w:hAnsi="Times New Roman" w:cs="Times New Roman"/>
          <w:sz w:val="22"/>
          <w:szCs w:val="22"/>
          <w:lang w:val="en"/>
        </w:rPr>
        <w:t>tris</w:t>
      </w:r>
      <w:proofErr w:type="spellEnd"/>
      <w:r>
        <w:rPr>
          <w:rFonts w:ascii="Times New Roman" w:hAnsi="Times New Roman" w:cs="Times New Roman"/>
          <w:sz w:val="22"/>
          <w:szCs w:val="22"/>
          <w:lang w:val="en"/>
        </w:rPr>
        <w:t xml:space="preserve">-phosphate (TP) medium. After the growing period, </w:t>
      </w:r>
      <w:del w:id="159" w:author="Herr, Nora (059)" w:date="2019-11-23T15:07:00Z">
        <w:r w:rsidDel="00787761">
          <w:rPr>
            <w:rFonts w:ascii="Times New Roman" w:hAnsi="Times New Roman" w:cs="Times New Roman"/>
            <w:sz w:val="22"/>
            <w:szCs w:val="22"/>
            <w:lang w:val="en"/>
          </w:rPr>
          <w:delText>the resulting broths had their</w:delText>
        </w:r>
      </w:del>
      <w:ins w:id="160" w:author="Herr, Nora (059)" w:date="2019-11-23T15:07:00Z">
        <w:r w:rsidR="00787761">
          <w:rPr>
            <w:rFonts w:ascii="Times New Roman" w:hAnsi="Times New Roman" w:cs="Times New Roman"/>
            <w:sz w:val="22"/>
            <w:szCs w:val="22"/>
            <w:lang w:val="en"/>
          </w:rPr>
          <w:t>the</w:t>
        </w:r>
      </w:ins>
      <w:r>
        <w:rPr>
          <w:rFonts w:ascii="Times New Roman" w:hAnsi="Times New Roman" w:cs="Times New Roman"/>
          <w:sz w:val="22"/>
          <w:szCs w:val="22"/>
          <w:lang w:val="en"/>
        </w:rPr>
        <w:t xml:space="preserve"> metagenomes </w:t>
      </w:r>
      <w:ins w:id="161" w:author="Herr, Nora (059)" w:date="2019-11-23T15:07:00Z">
        <w:r w:rsidR="00787761">
          <w:rPr>
            <w:rFonts w:ascii="Times New Roman" w:hAnsi="Times New Roman" w:cs="Times New Roman"/>
            <w:sz w:val="22"/>
            <w:szCs w:val="22"/>
            <w:lang w:val="en"/>
          </w:rPr>
          <w:t xml:space="preserve">of the resulting broths were </w:t>
        </w:r>
      </w:ins>
      <w:r>
        <w:rPr>
          <w:rFonts w:ascii="Times New Roman" w:hAnsi="Times New Roman" w:cs="Times New Roman"/>
          <w:sz w:val="22"/>
          <w:szCs w:val="22"/>
          <w:lang w:val="en"/>
        </w:rPr>
        <w:t xml:space="preserve">sequenced and binned into 96% operational </w:t>
      </w:r>
      <w:proofErr w:type="spellStart"/>
      <w:r>
        <w:rPr>
          <w:rFonts w:ascii="Times New Roman" w:hAnsi="Times New Roman" w:cs="Times New Roman"/>
          <w:sz w:val="22"/>
          <w:szCs w:val="22"/>
          <w:lang w:val="en"/>
        </w:rPr>
        <w:t>taxomic</w:t>
      </w:r>
      <w:proofErr w:type="spellEnd"/>
      <w:r>
        <w:rPr>
          <w:rFonts w:ascii="Times New Roman" w:hAnsi="Times New Roman" w:cs="Times New Roman"/>
          <w:sz w:val="22"/>
          <w:szCs w:val="22"/>
          <w:lang w:val="en"/>
        </w:rPr>
        <w:t xml:space="preserve"> units (OTUs)</w:t>
      </w:r>
      <w:ins w:id="162" w:author="Herr, Nora (059)" w:date="2019-11-23T15:07:00Z">
        <w:r w:rsidR="00A37F3E">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[cite Metagenomics paper]</w:t>
      </w:r>
      <w:r>
        <w:rPr>
          <w:rFonts w:ascii="Times New Roman" w:hAnsi="Times New Roman" w:cs="Times New Roman"/>
          <w:sz w:val="22"/>
          <w:szCs w:val="22"/>
          <w:lang w:val="en"/>
        </w:rPr>
        <w:t>. Serial dilutions (1:10000, 1:50000) from these broths were plated and resulted in over 3000 colony forming units. These recovered colonies were</w:t>
      </w:r>
      <w:ins w:id="163" w:author="Herr, Nora (059)" w:date="2019-11-23T15:08:00Z">
        <w:r w:rsidR="00787761">
          <w:rPr>
            <w:rFonts w:ascii="Times New Roman" w:hAnsi="Times New Roman" w:cs="Times New Roman"/>
            <w:sz w:val="22"/>
            <w:szCs w:val="22"/>
            <w:lang w:val="en"/>
          </w:rPr>
          <w:t xml:space="preserve"> subsequently</w:t>
        </w:r>
      </w:ins>
      <w:r>
        <w:rPr>
          <w:rFonts w:ascii="Times New Roman" w:hAnsi="Times New Roman" w:cs="Times New Roman"/>
          <w:sz w:val="22"/>
          <w:szCs w:val="22"/>
          <w:lang w:val="en"/>
        </w:rPr>
        <w:t xml:space="preserve"> indexed and stored in special chambers at </w:t>
      </w:r>
      <w:commentRangeStart w:id="164"/>
      <w:r>
        <w:rPr>
          <w:rFonts w:ascii="Times New Roman" w:hAnsi="Times New Roman" w:cs="Times New Roman"/>
          <w:sz w:val="22"/>
          <w:szCs w:val="22"/>
          <w:lang w:val="en"/>
        </w:rPr>
        <w:t>MPIPZ</w:t>
      </w:r>
      <w:commentRangeEnd w:id="164"/>
      <w:r w:rsidR="00787761">
        <w:rPr>
          <w:rStyle w:val="Kommentarzeichen"/>
        </w:rPr>
        <w:commentReference w:id="164"/>
      </w:r>
      <w:r>
        <w:rPr>
          <w:rFonts w:ascii="Times New Roman" w:hAnsi="Times New Roman" w:cs="Times New Roman"/>
          <w:sz w:val="22"/>
          <w:szCs w:val="22"/>
          <w:lang w:val="en"/>
        </w:rPr>
        <w:t>. Lastly, 200 of these colony forming strains had their genomes uniquely sequenced and were compared against the OTUs</w:t>
      </w:r>
      <w:ins w:id="165" w:author="Herr, Nora (059)" w:date="2019-11-23T15:09:00Z">
        <w:r w:rsidR="00787761">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[cite work]</w:t>
      </w:r>
      <w:r>
        <w:rPr>
          <w:rFonts w:ascii="Times New Roman" w:hAnsi="Times New Roman" w:cs="Times New Roman"/>
          <w:sz w:val="22"/>
          <w:szCs w:val="22"/>
          <w:lang w:val="en"/>
        </w:rPr>
        <w:t xml:space="preserve">. This final comparison ensured that the OTUs </w:t>
      </w:r>
      <w:del w:id="166" w:author="Herr, Nora (059)" w:date="2019-11-23T15:09:00Z">
        <w:r w:rsidDel="00787761">
          <w:rPr>
            <w:rFonts w:ascii="Times New Roman" w:hAnsi="Times New Roman" w:cs="Times New Roman"/>
            <w:sz w:val="22"/>
            <w:szCs w:val="22"/>
            <w:lang w:val="en"/>
          </w:rPr>
          <w:delText>that comprise</w:delText>
        </w:r>
      </w:del>
      <w:ins w:id="167" w:author="Herr, Nora (059)" w:date="2019-11-23T15:09:00Z">
        <w:r w:rsidR="00787761">
          <w:rPr>
            <w:rFonts w:ascii="Times New Roman" w:hAnsi="Times New Roman" w:cs="Times New Roman"/>
            <w:sz w:val="22"/>
            <w:szCs w:val="22"/>
            <w:lang w:val="en"/>
          </w:rPr>
          <w:t>comprising</w:t>
        </w:r>
      </w:ins>
      <w:r>
        <w:rPr>
          <w:rFonts w:ascii="Times New Roman" w:hAnsi="Times New Roman" w:cs="Times New Roman"/>
          <w:sz w:val="22"/>
          <w:szCs w:val="22"/>
          <w:lang w:val="en"/>
        </w:rPr>
        <w:t xml:space="preserve"> the ICL</w:t>
      </w:r>
      <w:del w:id="168" w:author="Herr, Nora (059)" w:date="2019-11-23T15:09:00Z">
        <w:r w:rsidDel="00787761">
          <w:rPr>
            <w:rFonts w:ascii="Times New Roman" w:hAnsi="Times New Roman" w:cs="Times New Roman"/>
            <w:sz w:val="22"/>
            <w:szCs w:val="22"/>
            <w:lang w:val="en"/>
          </w:rPr>
          <w:delText>,</w:delText>
        </w:r>
      </w:del>
      <w:r>
        <w:rPr>
          <w:rFonts w:ascii="Times New Roman" w:hAnsi="Times New Roman" w:cs="Times New Roman"/>
          <w:sz w:val="22"/>
          <w:szCs w:val="22"/>
          <w:lang w:val="en"/>
        </w:rPr>
        <w:t xml:space="preserve"> and the uniquely sequenced strains represent members of the core root microbiota.</w:t>
      </w:r>
    </w:p>
    <w:p w14:paraId="1D5344C6" w14:textId="77777777" w:rsidR="00E72FAB" w:rsidRDefault="00E72FAB">
      <w:pPr>
        <w:spacing w:line="360" w:lineRule="auto"/>
        <w:jc w:val="both"/>
        <w:rPr>
          <w:rFonts w:ascii="Times New Roman" w:hAnsi="Times New Roman" w:cs="Times New Roman"/>
          <w:sz w:val="22"/>
          <w:szCs w:val="22"/>
          <w:lang w:val="en"/>
        </w:rPr>
      </w:pPr>
    </w:p>
    <w:tbl>
      <w:tblPr>
        <w:tblStyle w:val="Tabellenraster"/>
        <w:tblW w:w="8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9"/>
        <w:gridCol w:w="4368"/>
      </w:tblGrid>
      <w:tr w:rsidR="00E72FAB" w14:paraId="39674CE3" w14:textId="77777777">
        <w:tc>
          <w:tcPr>
            <w:tcW w:w="4159" w:type="dxa"/>
          </w:tcPr>
          <w:p w14:paraId="1E820FBC" w14:textId="77777777" w:rsidR="00E72FAB" w:rsidRDefault="00150356">
            <w:pPr>
              <w:widowControl/>
              <w:spacing w:line="360" w:lineRule="auto"/>
              <w:jc w:val="left"/>
              <w:rPr>
                <w:rFonts w:ascii="Times New Roman" w:hAnsi="Times New Roman" w:cs="Times New Roman"/>
                <w:sz w:val="22"/>
                <w:szCs w:val="22"/>
                <w:lang w:val="en"/>
              </w:rPr>
            </w:pPr>
            <w:r>
              <w:rPr>
                <w:noProof/>
                <w:lang w:val="de-DE" w:eastAsia="de-DE"/>
              </w:rPr>
              <w:lastRenderedPageBreak/>
              <w:drawing>
                <wp:inline distT="0" distB="0" distL="114300" distR="114300" wp14:anchorId="652E2550" wp14:editId="365A4907">
                  <wp:extent cx="2513330" cy="1910080"/>
                  <wp:effectExtent l="9525" t="9525" r="12700" b="292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2513330" cy="1910080"/>
                          </a:xfrm>
                          <a:prstGeom prst="rect">
                            <a:avLst/>
                          </a:prstGeom>
                          <a:noFill/>
                          <a:ln>
                            <a:solidFill>
                              <a:schemeClr val="tx1"/>
                            </a:solidFill>
                          </a:ln>
                        </pic:spPr>
                      </pic:pic>
                    </a:graphicData>
                  </a:graphic>
                </wp:inline>
              </w:drawing>
            </w:r>
          </w:p>
        </w:tc>
        <w:tc>
          <w:tcPr>
            <w:tcW w:w="4368" w:type="dxa"/>
          </w:tcPr>
          <w:p w14:paraId="7EA274C9" w14:textId="77777777" w:rsidR="00E72FAB" w:rsidRDefault="00150356">
            <w:pPr>
              <w:widowControl/>
              <w:spacing w:line="360" w:lineRule="auto"/>
            </w:pPr>
            <w:r>
              <w:rPr>
                <w:noProof/>
                <w:lang w:val="de-DE" w:eastAsia="de-DE"/>
              </w:rPr>
              <w:drawing>
                <wp:inline distT="0" distB="0" distL="114300" distR="114300" wp14:anchorId="40B058A6" wp14:editId="4845C09B">
                  <wp:extent cx="2610485" cy="1919605"/>
                  <wp:effectExtent l="9525" t="9525" r="20320" b="196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5"/>
                          <a:stretch>
                            <a:fillRect/>
                          </a:stretch>
                        </pic:blipFill>
                        <pic:spPr>
                          <a:xfrm>
                            <a:off x="0" y="0"/>
                            <a:ext cx="2610485" cy="1919605"/>
                          </a:xfrm>
                          <a:prstGeom prst="rect">
                            <a:avLst/>
                          </a:prstGeom>
                          <a:noFill/>
                          <a:ln>
                            <a:solidFill>
                              <a:schemeClr val="tx1"/>
                            </a:solidFill>
                          </a:ln>
                        </pic:spPr>
                      </pic:pic>
                    </a:graphicData>
                  </a:graphic>
                </wp:inline>
              </w:drawing>
            </w:r>
          </w:p>
        </w:tc>
      </w:tr>
      <w:tr w:rsidR="00E72FAB" w14:paraId="7A8BC585" w14:textId="77777777">
        <w:tc>
          <w:tcPr>
            <w:tcW w:w="8527" w:type="dxa"/>
            <w:gridSpan w:val="2"/>
          </w:tcPr>
          <w:p w14:paraId="4AFD82B2" w14:textId="7B075EA7" w:rsidR="00E72FAB" w:rsidRDefault="00150356">
            <w:pPr>
              <w:widowControl/>
              <w:spacing w:line="360" w:lineRule="auto"/>
              <w:rPr>
                <w:rFonts w:ascii="Times New Roman" w:hAnsi="Times New Roman" w:cs="Times New Roman"/>
                <w:b/>
                <w:bCs/>
                <w:sz w:val="16"/>
                <w:szCs w:val="16"/>
                <w:lang w:val="en"/>
              </w:rPr>
            </w:pPr>
            <w:proofErr w:type="spellStart"/>
            <w:r>
              <w:rPr>
                <w:rFonts w:ascii="Times New Roman" w:hAnsi="Times New Roman" w:cs="Times New Roman"/>
                <w:b/>
                <w:bCs/>
                <w:sz w:val="16"/>
                <w:szCs w:val="16"/>
                <w:lang w:val="en"/>
              </w:rPr>
              <w:t>FigureX</w:t>
            </w:r>
            <w:proofErr w:type="spellEnd"/>
            <w:r>
              <w:rPr>
                <w:rFonts w:ascii="Times New Roman" w:hAnsi="Times New Roman" w:cs="Times New Roman"/>
                <w:b/>
                <w:bCs/>
                <w:sz w:val="16"/>
                <w:szCs w:val="16"/>
                <w:lang w:val="en"/>
              </w:rPr>
              <w:t xml:space="preserve">. </w:t>
            </w:r>
            <w:r>
              <w:rPr>
                <w:rFonts w:ascii="Times New Roman" w:hAnsi="Times New Roman" w:cs="Times New Roman"/>
                <w:sz w:val="16"/>
                <w:szCs w:val="16"/>
                <w:lang w:val="en"/>
              </w:rPr>
              <w:t xml:space="preserve">After an 11 day growing period, </w:t>
            </w:r>
            <w:proofErr w:type="spellStart"/>
            <w:r>
              <w:rPr>
                <w:rFonts w:ascii="Times New Roman" w:hAnsi="Times New Roman" w:cs="Times New Roman"/>
                <w:sz w:val="16"/>
                <w:szCs w:val="16"/>
                <w:lang w:val="en"/>
              </w:rPr>
              <w:t>metagenomic</w:t>
            </w:r>
            <w:proofErr w:type="spellEnd"/>
            <w:r>
              <w:rPr>
                <w:rFonts w:ascii="Times New Roman" w:hAnsi="Times New Roman" w:cs="Times New Roman"/>
                <w:sz w:val="16"/>
                <w:szCs w:val="16"/>
                <w:lang w:val="en"/>
              </w:rPr>
              <w:t xml:space="preserve"> analys</w:t>
            </w:r>
            <w:ins w:id="169" w:author="Herr, Nora (059)" w:date="2019-11-23T15:10:00Z">
              <w:r w:rsidR="00787761">
                <w:rPr>
                  <w:rFonts w:ascii="Times New Roman" w:hAnsi="Times New Roman" w:cs="Times New Roman"/>
                  <w:sz w:val="16"/>
                  <w:szCs w:val="16"/>
                  <w:lang w:val="en"/>
                </w:rPr>
                <w:t>i</w:t>
              </w:r>
            </w:ins>
            <w:del w:id="170" w:author="Herr, Nora (059)" w:date="2019-11-23T15:10:00Z">
              <w:r w:rsidDel="00787761">
                <w:rPr>
                  <w:rFonts w:ascii="Times New Roman" w:hAnsi="Times New Roman" w:cs="Times New Roman"/>
                  <w:sz w:val="16"/>
                  <w:szCs w:val="16"/>
                  <w:lang w:val="en"/>
                </w:rPr>
                <w:delText>e</w:delText>
              </w:r>
            </w:del>
            <w:r>
              <w:rPr>
                <w:rFonts w:ascii="Times New Roman" w:hAnsi="Times New Roman" w:cs="Times New Roman"/>
                <w:sz w:val="16"/>
                <w:szCs w:val="16"/>
                <w:lang w:val="en"/>
              </w:rPr>
              <w:t xml:space="preserve">s represented in the </w:t>
            </w:r>
            <w:proofErr w:type="spellStart"/>
            <w:r>
              <w:rPr>
                <w:rFonts w:ascii="Times New Roman" w:hAnsi="Times New Roman" w:cs="Times New Roman"/>
                <w:sz w:val="16"/>
                <w:szCs w:val="16"/>
                <w:lang w:val="en"/>
              </w:rPr>
              <w:t>PCoA</w:t>
            </w:r>
            <w:proofErr w:type="spellEnd"/>
            <w:r>
              <w:rPr>
                <w:rFonts w:ascii="Times New Roman" w:hAnsi="Times New Roman" w:cs="Times New Roman"/>
                <w:sz w:val="16"/>
                <w:szCs w:val="16"/>
                <w:lang w:val="en"/>
              </w:rPr>
              <w:t xml:space="preserve"> plot shows that </w:t>
            </w:r>
            <w:proofErr w:type="spellStart"/>
            <w:r>
              <w:rPr>
                <w:rFonts w:ascii="Times New Roman" w:hAnsi="Times New Roman" w:cs="Times New Roman"/>
                <w:sz w:val="16"/>
                <w:szCs w:val="16"/>
                <w:lang w:val="en"/>
              </w:rPr>
              <w:t>Chlamy</w:t>
            </w:r>
            <w:proofErr w:type="spellEnd"/>
            <w:r>
              <w:rPr>
                <w:rFonts w:ascii="Times New Roman" w:hAnsi="Times New Roman" w:cs="Times New Roman"/>
                <w:sz w:val="16"/>
                <w:szCs w:val="16"/>
                <w:lang w:val="en"/>
              </w:rPr>
              <w:t xml:space="preserve"> ‘recruits’ a different subset than the artificial root exudates control</w:t>
            </w:r>
            <w:ins w:id="171" w:author="Herr, Nora (059)" w:date="2019-11-23T15:10:00Z">
              <w:r w:rsidR="00787761">
                <w:rPr>
                  <w:rFonts w:ascii="Times New Roman" w:hAnsi="Times New Roman" w:cs="Times New Roman"/>
                  <w:sz w:val="16"/>
                  <w:szCs w:val="16"/>
                  <w:lang w:val="en"/>
                </w:rPr>
                <w:t>.</w:t>
              </w:r>
            </w:ins>
          </w:p>
        </w:tc>
      </w:tr>
    </w:tbl>
    <w:p w14:paraId="5F257DDE" w14:textId="77777777" w:rsidR="00E72FAB" w:rsidRDefault="00E72FAB">
      <w:pPr>
        <w:spacing w:line="300" w:lineRule="auto"/>
        <w:jc w:val="both"/>
        <w:rPr>
          <w:rFonts w:ascii="Ubuntu" w:eastAsia="Ubuntu" w:hAnsi="Ubuntu" w:cs="Ubuntu"/>
          <w:sz w:val="22"/>
          <w:szCs w:val="22"/>
          <w:lang w:val="en"/>
        </w:rPr>
      </w:pPr>
    </w:p>
    <w:p w14:paraId="3C5AA5E9" w14:textId="77777777" w:rsidR="00E72FAB" w:rsidRDefault="00150356">
      <w:pPr>
        <w:spacing w:line="300" w:lineRule="auto"/>
        <w:jc w:val="both"/>
        <w:rPr>
          <w:rFonts w:ascii="Ubuntu" w:eastAsia="Ubuntu" w:hAnsi="Ubuntu" w:cs="Ubuntu"/>
          <w:sz w:val="40"/>
          <w:szCs w:val="40"/>
          <w:lang w:val="en"/>
        </w:rPr>
      </w:pPr>
      <w:r>
        <w:rPr>
          <w:rFonts w:ascii="Ubuntu" w:eastAsia="Ubuntu" w:hAnsi="Ubuntu" w:cs="Ubuntu"/>
          <w:sz w:val="38"/>
          <w:szCs w:val="38"/>
          <w:lang w:val="en"/>
        </w:rPr>
        <w:t>2.4</w:t>
      </w:r>
      <w:r>
        <w:rPr>
          <w:rFonts w:ascii="Ubuntu" w:eastAsia="Ubuntu" w:hAnsi="Ubuntu" w:cs="Ubuntu"/>
          <w:sz w:val="38"/>
          <w:szCs w:val="38"/>
          <w:lang w:val="en"/>
        </w:rPr>
        <w:tab/>
        <w:t>Spectroscopy</w:t>
      </w:r>
    </w:p>
    <w:p w14:paraId="7C9BA393" w14:textId="0ECEF82B" w:rsidR="00E72FAB" w:rsidRDefault="00150356">
      <w:pPr>
        <w:spacing w:line="360" w:lineRule="auto"/>
        <w:jc w:val="both"/>
        <w:rPr>
          <w:rFonts w:ascii="Times New Roman" w:hAnsi="Times New Roman" w:cs="Times New Roman"/>
          <w:sz w:val="22"/>
          <w:szCs w:val="22"/>
          <w:lang w:val="en"/>
        </w:rPr>
      </w:pPr>
      <w:r>
        <w:rPr>
          <w:rFonts w:ascii="Times New Roman" w:hAnsi="Times New Roman" w:cs="Times New Roman"/>
          <w:sz w:val="22"/>
          <w:szCs w:val="22"/>
          <w:lang w:val="en"/>
        </w:rPr>
        <w:t xml:space="preserve">It was obvious from the onset of the system’s development that the </w:t>
      </w:r>
      <w:proofErr w:type="spellStart"/>
      <w:r>
        <w:rPr>
          <w:rFonts w:ascii="Times New Roman" w:hAnsi="Times New Roman" w:cs="Times New Roman"/>
          <w:sz w:val="22"/>
          <w:szCs w:val="22"/>
          <w:lang w:val="en"/>
        </w:rPr>
        <w:t>phycosphere</w:t>
      </w:r>
      <w:proofErr w:type="spellEnd"/>
      <w:r>
        <w:rPr>
          <w:rFonts w:ascii="Times New Roman" w:hAnsi="Times New Roman" w:cs="Times New Roman"/>
          <w:sz w:val="22"/>
          <w:szCs w:val="22"/>
          <w:lang w:val="en"/>
        </w:rPr>
        <w:t xml:space="preserve"> would best be modeled through a </w:t>
      </w:r>
      <w:del w:id="172" w:author="Herr, Nora (059)" w:date="2019-11-23T15:11:00Z">
        <w:r w:rsidDel="00787761">
          <w:rPr>
            <w:rFonts w:ascii="Times New Roman" w:hAnsi="Times New Roman" w:cs="Times New Roman"/>
            <w:sz w:val="22"/>
            <w:szCs w:val="22"/>
            <w:lang w:val="en"/>
          </w:rPr>
          <w:delText>photobioreactor</w:delText>
        </w:r>
      </w:del>
      <w:ins w:id="173" w:author="Herr, Nora (059)" w:date="2019-11-23T15:11:00Z">
        <w:r w:rsidR="00787761">
          <w:rPr>
            <w:rFonts w:ascii="Times New Roman" w:hAnsi="Times New Roman" w:cs="Times New Roman"/>
            <w:sz w:val="22"/>
            <w:szCs w:val="22"/>
            <w:lang w:val="en"/>
          </w:rPr>
          <w:t>photo bioreactor</w:t>
        </w:r>
      </w:ins>
      <w:ins w:id="174" w:author="Herr, Nora (059)" w:date="2019-11-23T15:12:00Z">
        <w:r w:rsidR="00787761">
          <w:rPr>
            <w:rFonts w:ascii="Times New Roman" w:hAnsi="Times New Roman" w:cs="Times New Roman"/>
            <w:sz w:val="22"/>
            <w:szCs w:val="22"/>
            <w:lang w:val="en"/>
          </w:rPr>
          <w:t>. It</w:t>
        </w:r>
      </w:ins>
      <w:del w:id="175" w:author="Herr, Nora (059)" w:date="2019-11-23T15:12:00Z">
        <w:r w:rsidDel="00787761">
          <w:rPr>
            <w:rFonts w:ascii="Times New Roman" w:hAnsi="Times New Roman" w:cs="Times New Roman"/>
            <w:sz w:val="22"/>
            <w:szCs w:val="22"/>
            <w:lang w:val="en"/>
          </w:rPr>
          <w:delText xml:space="preserve"> and thus was</w:delText>
        </w:r>
      </w:del>
      <w:ins w:id="176" w:author="Herr, Nora (059)" w:date="2019-11-23T15:13:00Z">
        <w:r w:rsidR="00787761">
          <w:rPr>
            <w:rFonts w:ascii="Times New Roman" w:hAnsi="Times New Roman" w:cs="Times New Roman"/>
            <w:sz w:val="22"/>
            <w:szCs w:val="22"/>
            <w:lang w:val="en"/>
          </w:rPr>
          <w:t xml:space="preserve"> was</w:t>
        </w:r>
      </w:ins>
      <w:r>
        <w:rPr>
          <w:rFonts w:ascii="Times New Roman" w:hAnsi="Times New Roman" w:cs="Times New Roman"/>
          <w:sz w:val="22"/>
          <w:szCs w:val="22"/>
          <w:lang w:val="en"/>
        </w:rPr>
        <w:t xml:space="preserve"> evident that spectroscopic methods needed to </w:t>
      </w:r>
      <w:proofErr w:type="gramStart"/>
      <w:r>
        <w:rPr>
          <w:rFonts w:ascii="Times New Roman" w:hAnsi="Times New Roman" w:cs="Times New Roman"/>
          <w:sz w:val="22"/>
          <w:szCs w:val="22"/>
          <w:lang w:val="en"/>
        </w:rPr>
        <w:t xml:space="preserve">be </w:t>
      </w:r>
      <w:del w:id="177" w:author="Herr, Nora (059)" w:date="2019-11-23T15:13:00Z">
        <w:r w:rsidDel="00787761">
          <w:rPr>
            <w:rFonts w:ascii="Times New Roman" w:hAnsi="Times New Roman" w:cs="Times New Roman"/>
            <w:sz w:val="22"/>
            <w:szCs w:val="22"/>
            <w:lang w:val="en"/>
          </w:rPr>
          <w:delText>levaraged</w:delText>
        </w:r>
      </w:del>
      <w:ins w:id="178" w:author="Herr, Nora (059)" w:date="2019-11-23T15:13:00Z">
        <w:r w:rsidR="00787761">
          <w:rPr>
            <w:rFonts w:ascii="Times New Roman" w:hAnsi="Times New Roman" w:cs="Times New Roman"/>
            <w:sz w:val="22"/>
            <w:szCs w:val="22"/>
            <w:lang w:val="en"/>
          </w:rPr>
          <w:t>leveraged</w:t>
        </w:r>
      </w:ins>
      <w:proofErr w:type="gramEnd"/>
      <w:r>
        <w:rPr>
          <w:rFonts w:ascii="Times New Roman" w:hAnsi="Times New Roman" w:cs="Times New Roman"/>
          <w:sz w:val="22"/>
          <w:szCs w:val="22"/>
          <w:lang w:val="en"/>
        </w:rPr>
        <w:t xml:space="preserve"> to probe the system. </w:t>
      </w:r>
      <w:commentRangeStart w:id="179"/>
      <w:r>
        <w:rPr>
          <w:rFonts w:ascii="Times New Roman" w:hAnsi="Times New Roman" w:cs="Times New Roman"/>
          <w:sz w:val="22"/>
          <w:szCs w:val="22"/>
          <w:lang w:val="en"/>
        </w:rPr>
        <w:t>S</w:t>
      </w:r>
      <w:commentRangeEnd w:id="179"/>
      <w:r w:rsidR="000F7EEA">
        <w:rPr>
          <w:rStyle w:val="Kommentarzeichen"/>
        </w:rPr>
        <w:commentReference w:id="179"/>
      </w:r>
      <w:r>
        <w:rPr>
          <w:rFonts w:ascii="Times New Roman" w:hAnsi="Times New Roman" w:cs="Times New Roman"/>
          <w:sz w:val="22"/>
          <w:szCs w:val="22"/>
          <w:lang w:val="en"/>
        </w:rPr>
        <w:t xml:space="preserve">pectroscopy is the general study of the interaction between light energy and matter </w:t>
      </w:r>
      <w:ins w:id="180" w:author="Herr, Nora (059)" w:date="2019-11-23T15:15:00Z">
        <w:r w:rsidR="000F7EEA">
          <w:rPr>
            <w:rFonts w:ascii="Times New Roman" w:hAnsi="Times New Roman" w:cs="Times New Roman"/>
            <w:sz w:val="22"/>
            <w:szCs w:val="22"/>
            <w:lang w:val="en"/>
          </w:rPr>
          <w:t xml:space="preserve">with </w:t>
        </w:r>
      </w:ins>
      <w:del w:id="181" w:author="Herr, Nora (059)" w:date="2019-11-23T15:15:00Z">
        <w:r w:rsidDel="000F7EEA">
          <w:rPr>
            <w:rFonts w:ascii="Times New Roman" w:hAnsi="Times New Roman" w:cs="Times New Roman"/>
            <w:sz w:val="22"/>
            <w:szCs w:val="22"/>
            <w:lang w:val="en"/>
          </w:rPr>
          <w:delText xml:space="preserve">and </w:delText>
        </w:r>
      </w:del>
      <w:r>
        <w:rPr>
          <w:rFonts w:ascii="Times New Roman" w:hAnsi="Times New Roman" w:cs="Times New Roman"/>
          <w:sz w:val="22"/>
          <w:szCs w:val="22"/>
          <w:lang w:val="en"/>
        </w:rPr>
        <w:t xml:space="preserve">many sub-fields </w:t>
      </w:r>
      <w:del w:id="182" w:author="Herr, Nora (059)" w:date="2019-11-23T15:16:00Z">
        <w:r w:rsidDel="000F7EEA">
          <w:rPr>
            <w:rFonts w:ascii="Times New Roman" w:hAnsi="Times New Roman" w:cs="Times New Roman"/>
            <w:sz w:val="22"/>
            <w:szCs w:val="22"/>
            <w:lang w:val="en"/>
          </w:rPr>
          <w:delText>exist which</w:delText>
        </w:r>
      </w:del>
      <w:r>
        <w:rPr>
          <w:rFonts w:ascii="Times New Roman" w:hAnsi="Times New Roman" w:cs="Times New Roman"/>
          <w:sz w:val="22"/>
          <w:szCs w:val="22"/>
          <w:lang w:val="en"/>
        </w:rPr>
        <w:t xml:space="preserve"> tak</w:t>
      </w:r>
      <w:ins w:id="183" w:author="Herr, Nora (059)" w:date="2019-11-23T15:16:00Z">
        <w:r w:rsidR="000F7EEA">
          <w:rPr>
            <w:rFonts w:ascii="Times New Roman" w:hAnsi="Times New Roman" w:cs="Times New Roman"/>
            <w:sz w:val="22"/>
            <w:szCs w:val="22"/>
            <w:lang w:val="en"/>
          </w:rPr>
          <w:t>ing</w:t>
        </w:r>
      </w:ins>
      <w:del w:id="184" w:author="Herr, Nora (059)" w:date="2019-11-23T15:16:00Z">
        <w:r w:rsidDel="000F7EEA">
          <w:rPr>
            <w:rFonts w:ascii="Times New Roman" w:hAnsi="Times New Roman" w:cs="Times New Roman"/>
            <w:sz w:val="22"/>
            <w:szCs w:val="22"/>
            <w:lang w:val="en"/>
          </w:rPr>
          <w:delText>e</w:delText>
        </w:r>
      </w:del>
      <w:r>
        <w:rPr>
          <w:rFonts w:ascii="Times New Roman" w:hAnsi="Times New Roman" w:cs="Times New Roman"/>
          <w:sz w:val="22"/>
          <w:szCs w:val="22"/>
          <w:lang w:val="en"/>
        </w:rPr>
        <w:t xml:space="preserve"> advantage of particular bandwidths of the electromagnetic spectrum. Matter can either absorb, transmit, or itself emit (fluoresce or phosphoresce) light of different </w:t>
      </w:r>
      <w:del w:id="185" w:author="Herr, Nora (059)" w:date="2019-11-23T15:17:00Z">
        <w:r w:rsidDel="00150356">
          <w:rPr>
            <w:rFonts w:ascii="Times New Roman" w:hAnsi="Times New Roman" w:cs="Times New Roman"/>
            <w:sz w:val="22"/>
            <w:szCs w:val="22"/>
            <w:lang w:val="en"/>
          </w:rPr>
          <w:delText>wavelengths</w:delText>
        </w:r>
        <w:r w:rsidDel="000F7EEA">
          <w:rPr>
            <w:rFonts w:ascii="Times New Roman" w:hAnsi="Times New Roman" w:cs="Times New Roman"/>
            <w:sz w:val="22"/>
            <w:szCs w:val="22"/>
            <w:lang w:val="en"/>
          </w:rPr>
          <w:delText xml:space="preserve"> and </w:delText>
        </w:r>
        <w:r w:rsidDel="00150356">
          <w:rPr>
            <w:rFonts w:ascii="Times New Roman" w:hAnsi="Times New Roman" w:cs="Times New Roman"/>
            <w:sz w:val="22"/>
            <w:szCs w:val="22"/>
            <w:lang w:val="en"/>
          </w:rPr>
          <w:delText>these</w:delText>
        </w:r>
      </w:del>
      <w:ins w:id="186" w:author="Herr, Nora (059)" w:date="2019-11-23T15:17:00Z">
        <w:r>
          <w:rPr>
            <w:rFonts w:ascii="Times New Roman" w:hAnsi="Times New Roman" w:cs="Times New Roman"/>
            <w:sz w:val="22"/>
            <w:szCs w:val="22"/>
            <w:lang w:val="en"/>
          </w:rPr>
          <w:t>wavelengths. These</w:t>
        </w:r>
      </w:ins>
      <w:r>
        <w:rPr>
          <w:rFonts w:ascii="Times New Roman" w:hAnsi="Times New Roman" w:cs="Times New Roman"/>
          <w:sz w:val="22"/>
          <w:szCs w:val="22"/>
          <w:lang w:val="en"/>
        </w:rPr>
        <w:t xml:space="preserve"> interactions can be measured thus allowing researchers to infer th</w:t>
      </w:r>
      <w:ins w:id="187" w:author="Herr, Nora (059)" w:date="2019-11-23T15:17:00Z">
        <w:r>
          <w:rPr>
            <w:rFonts w:ascii="Times New Roman" w:hAnsi="Times New Roman" w:cs="Times New Roman"/>
            <w:sz w:val="22"/>
            <w:szCs w:val="22"/>
            <w:lang w:val="en"/>
          </w:rPr>
          <w:t>e</w:t>
        </w:r>
      </w:ins>
      <w:del w:id="188" w:author="Herr, Nora (059)" w:date="2019-11-23T15:17:00Z">
        <w:r w:rsidDel="00150356">
          <w:rPr>
            <w:rFonts w:ascii="Times New Roman" w:hAnsi="Times New Roman" w:cs="Times New Roman"/>
            <w:sz w:val="22"/>
            <w:szCs w:val="22"/>
            <w:lang w:val="en"/>
          </w:rPr>
          <w:delText>at</w:delText>
        </w:r>
      </w:del>
      <w:r>
        <w:rPr>
          <w:rFonts w:ascii="Times New Roman" w:hAnsi="Times New Roman" w:cs="Times New Roman"/>
          <w:sz w:val="22"/>
          <w:szCs w:val="22"/>
          <w:lang w:val="en"/>
        </w:rPr>
        <w:t xml:space="preserve"> matter’s intrinsic properties</w:t>
      </w:r>
      <w:ins w:id="189" w:author="Herr, Nora (059)" w:date="2019-11-23T15:17:00Z">
        <w:r>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w:t>
      </w:r>
      <w:proofErr w:type="spellStart"/>
      <w:r>
        <w:rPr>
          <w:rFonts w:ascii="Times New Roman" w:hAnsi="Times New Roman" w:cs="Times New Roman"/>
          <w:b/>
          <w:bCs/>
          <w:sz w:val="22"/>
          <w:szCs w:val="22"/>
          <w:lang w:val="en"/>
        </w:rPr>
        <w:t>cit</w:t>
      </w:r>
      <w:proofErr w:type="spellEnd"/>
      <w:r>
        <w:rPr>
          <w:rFonts w:ascii="Times New Roman" w:hAnsi="Times New Roman" w:cs="Times New Roman"/>
          <w:b/>
          <w:bCs/>
          <w:sz w:val="22"/>
          <w:szCs w:val="22"/>
          <w:lang w:val="en"/>
        </w:rPr>
        <w:t xml:space="preserve"> the spectrometry papers]</w:t>
      </w:r>
      <w:r>
        <w:rPr>
          <w:rFonts w:ascii="Times New Roman" w:hAnsi="Times New Roman" w:cs="Times New Roman"/>
          <w:sz w:val="22"/>
          <w:szCs w:val="22"/>
          <w:lang w:val="en"/>
        </w:rPr>
        <w:t xml:space="preserve">. The schematic in </w:t>
      </w:r>
      <w:proofErr w:type="spellStart"/>
      <w:r>
        <w:rPr>
          <w:rFonts w:ascii="Times New Roman" w:hAnsi="Times New Roman" w:cs="Times New Roman"/>
          <w:b/>
          <w:bCs/>
          <w:sz w:val="22"/>
          <w:szCs w:val="22"/>
          <w:lang w:val="en"/>
        </w:rPr>
        <w:t>FigureX</w:t>
      </w:r>
      <w:proofErr w:type="spellEnd"/>
      <w:r>
        <w:rPr>
          <w:rFonts w:ascii="Times New Roman" w:hAnsi="Times New Roman" w:cs="Times New Roman"/>
          <w:sz w:val="22"/>
          <w:szCs w:val="22"/>
          <w:lang w:val="en"/>
        </w:rPr>
        <w:t xml:space="preserve"> </w:t>
      </w:r>
      <w:del w:id="190" w:author="Herr, Nora (059)" w:date="2019-11-23T15:18:00Z">
        <w:r w:rsidDel="00150356">
          <w:rPr>
            <w:rFonts w:ascii="Times New Roman" w:hAnsi="Times New Roman" w:cs="Times New Roman"/>
            <w:sz w:val="22"/>
            <w:szCs w:val="22"/>
            <w:lang w:val="en"/>
          </w:rPr>
          <w:delText>below</w:delText>
        </w:r>
      </w:del>
      <w:r>
        <w:rPr>
          <w:rFonts w:ascii="Times New Roman" w:hAnsi="Times New Roman" w:cs="Times New Roman"/>
          <w:sz w:val="22"/>
          <w:szCs w:val="22"/>
          <w:lang w:val="en"/>
        </w:rPr>
        <w:t xml:space="preserve"> highlights a typical set-up. Light at</w:t>
      </w:r>
      <w:ins w:id="191" w:author="Herr, Nora (059)" w:date="2019-11-23T15:18:00Z">
        <w:r>
          <w:rPr>
            <w:rFonts w:ascii="Times New Roman" w:hAnsi="Times New Roman" w:cs="Times New Roman"/>
            <w:sz w:val="22"/>
            <w:szCs w:val="22"/>
            <w:lang w:val="en"/>
          </w:rPr>
          <w:t xml:space="preserve"> a</w:t>
        </w:r>
      </w:ins>
      <w:r>
        <w:rPr>
          <w:rFonts w:ascii="Times New Roman" w:hAnsi="Times New Roman" w:cs="Times New Roman"/>
          <w:sz w:val="22"/>
          <w:szCs w:val="22"/>
          <w:lang w:val="en"/>
        </w:rPr>
        <w:t xml:space="preserve"> specific wavelength of radiation </w:t>
      </w:r>
      <w:proofErr w:type="gramStart"/>
      <w:ins w:id="192" w:author="Herr, Nora (059)" w:date="2019-11-23T15:18:00Z">
        <w:r>
          <w:rPr>
            <w:rFonts w:ascii="Times New Roman" w:hAnsi="Times New Roman" w:cs="Times New Roman"/>
            <w:sz w:val="22"/>
            <w:szCs w:val="22"/>
            <w:lang w:val="en"/>
          </w:rPr>
          <w:t xml:space="preserve">is </w:t>
        </w:r>
      </w:ins>
      <w:del w:id="193" w:author="Herr, Nora (059)" w:date="2019-11-23T15:18:00Z">
        <w:r w:rsidDel="00150356">
          <w:rPr>
            <w:rFonts w:ascii="Times New Roman" w:hAnsi="Times New Roman" w:cs="Times New Roman"/>
            <w:sz w:val="22"/>
            <w:szCs w:val="22"/>
            <w:lang w:val="en"/>
          </w:rPr>
          <w:delText>are</w:delText>
        </w:r>
      </w:del>
      <w:r>
        <w:rPr>
          <w:rFonts w:ascii="Times New Roman" w:hAnsi="Times New Roman" w:cs="Times New Roman"/>
          <w:sz w:val="22"/>
          <w:szCs w:val="22"/>
          <w:lang w:val="en"/>
        </w:rPr>
        <w:t xml:space="preserve"> passed</w:t>
      </w:r>
      <w:proofErr w:type="gramEnd"/>
      <w:r>
        <w:rPr>
          <w:rFonts w:ascii="Times New Roman" w:hAnsi="Times New Roman" w:cs="Times New Roman"/>
          <w:sz w:val="22"/>
          <w:szCs w:val="22"/>
          <w:lang w:val="en"/>
        </w:rPr>
        <w:t xml:space="preserve"> through a sample in a vessel of known dimensions</w:t>
      </w:r>
      <w:ins w:id="194" w:author="Herr, Nora (059)" w:date="2019-11-23T15:18:00Z">
        <w:r>
          <w:rPr>
            <w:rFonts w:ascii="Times New Roman" w:hAnsi="Times New Roman" w:cs="Times New Roman"/>
            <w:sz w:val="22"/>
            <w:szCs w:val="22"/>
            <w:lang w:val="en"/>
          </w:rPr>
          <w:t>,</w:t>
        </w:r>
      </w:ins>
      <w:r>
        <w:rPr>
          <w:rFonts w:ascii="Times New Roman" w:hAnsi="Times New Roman" w:cs="Times New Roman"/>
          <w:sz w:val="22"/>
          <w:szCs w:val="22"/>
          <w:lang w:val="en"/>
        </w:rPr>
        <w:t xml:space="preserve"> and </w:t>
      </w:r>
      <w:del w:id="195" w:author="Herr, Nora (059)" w:date="2019-11-23T15:18:00Z">
        <w:r w:rsidDel="00150356">
          <w:rPr>
            <w:rFonts w:ascii="Times New Roman" w:hAnsi="Times New Roman" w:cs="Times New Roman"/>
            <w:sz w:val="22"/>
            <w:szCs w:val="22"/>
            <w:lang w:val="en"/>
          </w:rPr>
          <w:delText>the resulting light is measured by a detector</w:delText>
        </w:r>
      </w:del>
      <w:ins w:id="196" w:author="Herr, Nora (059)" w:date="2019-11-23T15:18:00Z">
        <w:r>
          <w:rPr>
            <w:rFonts w:ascii="Times New Roman" w:hAnsi="Times New Roman" w:cs="Times New Roman"/>
            <w:sz w:val="22"/>
            <w:szCs w:val="22"/>
            <w:lang w:val="en"/>
          </w:rPr>
          <w:t>a detector measures the resulting light</w:t>
        </w:r>
      </w:ins>
      <w:r>
        <w:rPr>
          <w:rFonts w:ascii="Times New Roman" w:hAnsi="Times New Roman" w:cs="Times New Roman"/>
          <w:sz w:val="22"/>
          <w:szCs w:val="22"/>
          <w:lang w:val="en"/>
        </w:rPr>
        <w:t>.</w:t>
      </w:r>
    </w:p>
    <w:p w14:paraId="79DF26A0" w14:textId="77777777" w:rsidR="00E72FAB" w:rsidRDefault="00E72FAB">
      <w:pPr>
        <w:spacing w:line="360" w:lineRule="auto"/>
        <w:jc w:val="both"/>
        <w:rPr>
          <w:rFonts w:ascii="Times New Roman" w:hAnsi="Times New Roman" w:cs="Times New Roman"/>
          <w:sz w:val="22"/>
          <w:szCs w:val="22"/>
          <w:lang w:val="en"/>
        </w:rPr>
      </w:pPr>
    </w:p>
    <w:tbl>
      <w:tblPr>
        <w:tblStyle w:val="Tabellenraster"/>
        <w:tblW w:w="8522" w:type="dxa"/>
        <w:tblLayout w:type="fixed"/>
        <w:tblLook w:val="04A0" w:firstRow="1" w:lastRow="0" w:firstColumn="1" w:lastColumn="0" w:noHBand="0" w:noVBand="1"/>
      </w:tblPr>
      <w:tblGrid>
        <w:gridCol w:w="8522"/>
      </w:tblGrid>
      <w:tr w:rsidR="00E72FAB" w14:paraId="3BF8A682" w14:textId="77777777">
        <w:trPr>
          <w:trHeight w:val="806"/>
        </w:trPr>
        <w:tc>
          <w:tcPr>
            <w:tcW w:w="8522" w:type="dxa"/>
          </w:tcPr>
          <w:p w14:paraId="00D9BB72" w14:textId="77777777" w:rsidR="00E72FAB" w:rsidRDefault="00150356">
            <w:pPr>
              <w:widowControl/>
              <w:spacing w:line="360" w:lineRule="auto"/>
              <w:rPr>
                <w:rFonts w:ascii="Times New Roman" w:hAnsi="Times New Roman" w:cs="Times New Roman"/>
                <w:sz w:val="22"/>
                <w:szCs w:val="22"/>
                <w:lang w:val="en"/>
              </w:rPr>
            </w:pPr>
            <w:r>
              <w:rPr>
                <w:noProof/>
                <w:sz w:val="22"/>
                <w:lang w:val="de-DE" w:eastAsia="de-DE"/>
              </w:rPr>
              <mc:AlternateContent>
                <mc:Choice Requires="wpg">
                  <w:drawing>
                    <wp:anchor distT="0" distB="0" distL="114300" distR="114300" simplePos="0" relativeHeight="251658240" behindDoc="0" locked="0" layoutInCell="1" allowOverlap="1" wp14:anchorId="36FACE27" wp14:editId="4EC391D2">
                      <wp:simplePos x="0" y="0"/>
                      <wp:positionH relativeFrom="column">
                        <wp:posOffset>33655</wp:posOffset>
                      </wp:positionH>
                      <wp:positionV relativeFrom="paragraph">
                        <wp:posOffset>34290</wp:posOffset>
                      </wp:positionV>
                      <wp:extent cx="4893310" cy="455295"/>
                      <wp:effectExtent l="6350" t="15240" r="24765" b="32385"/>
                      <wp:wrapNone/>
                      <wp:docPr id="12" name="Group 12"/>
                      <wp:cNvGraphicFramePr/>
                      <a:graphic xmlns:a="http://schemas.openxmlformats.org/drawingml/2006/main">
                        <a:graphicData uri="http://schemas.microsoft.com/office/word/2010/wordprocessingGroup">
                          <wpg:wgp>
                            <wpg:cNvGrpSpPr/>
                            <wpg:grpSpPr>
                              <a:xfrm>
                                <a:off x="0" y="0"/>
                                <a:ext cx="4893310" cy="455295"/>
                                <a:chOff x="2430" y="97225"/>
                                <a:chExt cx="7706" cy="717"/>
                              </a:xfrm>
                            </wpg:grpSpPr>
                            <wps:wsp>
                              <wps:cNvPr id="6" name="Right Arrow 6"/>
                              <wps:cNvSpPr/>
                              <wps:spPr>
                                <a:xfrm>
                                  <a:off x="2430" y="97225"/>
                                  <a:ext cx="1624" cy="696"/>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5924B937" w14:textId="77777777" w:rsidR="00150356" w:rsidRDefault="00150356">
                                    <w:pPr>
                                      <w:rPr>
                                        <w:rFonts w:ascii="Arial Black" w:hAnsi="Arial Black" w:cs="Arial Black"/>
                                        <w:sz w:val="13"/>
                                        <w:szCs w:val="13"/>
                                        <w:lang w:val="en"/>
                                        <w14:props3d w14:extrusionH="0" w14:contourW="0" w14:prstMaterial="clear"/>
                                      </w:rPr>
                                    </w:pPr>
                                    <w:r>
                                      <w:rPr>
                                        <w:rFonts w:ascii="Arial Black" w:hAnsi="Arial Black" w:cs="Arial Black"/>
                                        <w:sz w:val="13"/>
                                        <w:szCs w:val="13"/>
                                        <w:lang w:val="en"/>
                                        <w14:props3d w14:extrusionH="0" w14:contourW="0" w14:prstMaterial="clear"/>
                                      </w:rPr>
                                      <w:t>Input Light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4612" y="97284"/>
                                  <a:ext cx="1275" cy="5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6B979" w14:textId="77777777" w:rsidR="00150356" w:rsidRDefault="00150356">
                                    <w:pPr>
                                      <w:jc w:val="center"/>
                                      <w:rPr>
                                        <w:lang w:val="en"/>
                                      </w:rPr>
                                    </w:pPr>
                                    <w:r>
                                      <w:rPr>
                                        <w:lang w:val="en"/>
                                      </w:rPr>
                                      <w:t>SAMPLE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Plaque 9"/>
                              <wps:cNvSpPr/>
                              <wps:spPr>
                                <a:xfrm>
                                  <a:off x="8630" y="97236"/>
                                  <a:ext cx="1506" cy="681"/>
                                </a:xfrm>
                                <a:prstGeom prst="plaqu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445131" w14:textId="77777777" w:rsidR="00150356" w:rsidRDefault="00150356">
                                    <w:pPr>
                                      <w:jc w:val="center"/>
                                      <w:rPr>
                                        <w:lang w:val="en"/>
                                      </w:rPr>
                                    </w:pPr>
                                    <w:r>
                                      <w:rPr>
                                        <w:lang w:val="en"/>
                                      </w:rPr>
                                      <w:t>DETECTOR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Right Arrow 11"/>
                              <wps:cNvSpPr/>
                              <wps:spPr>
                                <a:xfrm>
                                  <a:off x="6432" y="97246"/>
                                  <a:ext cx="1624" cy="696"/>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6805D3B6" w14:textId="77777777" w:rsidR="00150356" w:rsidRDefault="00150356">
                                    <w:pPr>
                                      <w:rPr>
                                        <w:rFonts w:ascii="Arial Black" w:hAnsi="Arial Black" w:cs="Arial Black"/>
                                        <w:sz w:val="13"/>
                                        <w:szCs w:val="13"/>
                                        <w:lang w:val="en"/>
                                        <w14:props3d w14:extrusionH="0" w14:contourW="0" w14:prstMaterial="clear"/>
                                      </w:rPr>
                                    </w:pPr>
                                    <w:r>
                                      <w:rPr>
                                        <w:rFonts w:ascii="Arial Black" w:hAnsi="Arial Black" w:cs="Arial Black"/>
                                        <w:sz w:val="13"/>
                                        <w:szCs w:val="13"/>
                                        <w:lang w:val="en"/>
                                        <w14:props3d w14:extrusionH="0" w14:contourW="0" w14:prstMaterial="clear"/>
                                      </w:rPr>
                                      <w:t>Output Light</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36FACE27" id="Group 12" o:spid="_x0000_s1026" style="position:absolute;left:0;text-align:left;margin-left:2.65pt;margin-top:2.7pt;width:385.3pt;height:35.85pt;z-index:251658240" coordorigin="2430,97225" coordsize="7706,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7" type="#_x0000_t13" style="position:absolute;left:2430;top:97225;width:1624;height: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" adj="16971" fillcolor="white [3201]" strokecolor="#5b9bd5 [3204]" strokeweight="1pt">
                        <v:textbox>
                          <w:txbxContent>
                            <w:p w14:paraId="5924B937" w14:textId="77777777" w:rsidR="00150356" w:rsidRDefault="00150356">
                              <w:pPr>
                                <w:rPr>
                                  <w:rFonts w:ascii="Arial Black" w:hAnsi="Arial Black" w:cs="Arial Black"/>
                                  <w:sz w:val="13"/>
                                  <w:szCs w:val="13"/>
                                  <w:lang w:val="en"/>
                                  <w14:props3d w14:extrusionH="0" w14:contourW="0" w14:prstMaterial="clear"/>
                                </w:rPr>
                              </w:pPr>
                              <w:r>
                                <w:rPr>
                                  <w:rFonts w:ascii="Arial Black" w:hAnsi="Arial Black" w:cs="Arial Black"/>
                                  <w:sz w:val="13"/>
                                  <w:szCs w:val="13"/>
                                  <w:lang w:val="en"/>
                                  <w14:props3d w14:extrusionH="0" w14:contourW="0" w14:prstMaterial="clear"/>
                                </w:rPr>
                                <w:t>Input Light</w:t>
                              </w:r>
                            </w:p>
                          </w:txbxContent>
                        </v:textbox>
                      </v:shape>
                      <v:rect id="Rectangle 8" o:spid="_x0000_s1028" style="position:absolute;left:4612;top:97284;width:1275;height: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14:paraId="3886B979" w14:textId="77777777" w:rsidR="00150356" w:rsidRDefault="00150356">
                              <w:pPr>
                                <w:jc w:val="center"/>
                                <w:rPr>
                                  <w:lang w:val="en"/>
                                </w:rPr>
                              </w:pPr>
                              <w:r>
                                <w:rPr>
                                  <w:lang w:val="en"/>
                                </w:rPr>
                                <w:t>SAMPLE</w:t>
                              </w:r>
                            </w:p>
                          </w:txbxContent>
                        </v:textbox>
                      </v:re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9" o:spid="_x0000_s1029" type="#_x0000_t21" style="position:absolute;left:8630;top:97236;width:1506;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" fillcolor="#5b9bd5 [3204]" strokecolor="#1f4d78 [1604]" strokeweight="1pt">
                        <v:textbox>
                          <w:txbxContent>
                            <w:p w14:paraId="6E445131" w14:textId="77777777" w:rsidR="00150356" w:rsidRDefault="00150356">
                              <w:pPr>
                                <w:jc w:val="center"/>
                                <w:rPr>
                                  <w:lang w:val="en"/>
                                </w:rPr>
                              </w:pPr>
                              <w:r>
                                <w:rPr>
                                  <w:lang w:val="en"/>
                                </w:rPr>
                                <w:t>DETECTOR</w:t>
                              </w:r>
                            </w:p>
                          </w:txbxContent>
                        </v:textbox>
                      </v:shape>
                      <v:shape id="Right Arrow 11" o:spid="_x0000_s1030" type="#_x0000_t13" style="position:absolute;left:6432;top:97246;width:1624;height: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" adj="16971" fillcolor="white [3201]" strokecolor="#5b9bd5 [3204]" strokeweight="1pt">
                        <v:textbox>
                          <w:txbxContent>
                            <w:p w14:paraId="6805D3B6" w14:textId="77777777" w:rsidR="00150356" w:rsidRDefault="00150356">
                              <w:pPr>
                                <w:rPr>
                                  <w:rFonts w:ascii="Arial Black" w:hAnsi="Arial Black" w:cs="Arial Black"/>
                                  <w:sz w:val="13"/>
                                  <w:szCs w:val="13"/>
                                  <w:lang w:val="en"/>
                                  <w14:props3d w14:extrusionH="0" w14:contourW="0" w14:prstMaterial="clear"/>
                                </w:rPr>
                              </w:pPr>
                              <w:r>
                                <w:rPr>
                                  <w:rFonts w:ascii="Arial Black" w:hAnsi="Arial Black" w:cs="Arial Black"/>
                                  <w:sz w:val="13"/>
                                  <w:szCs w:val="13"/>
                                  <w:lang w:val="en"/>
                                  <w14:props3d w14:extrusionH="0" w14:contourW="0" w14:prstMaterial="clear"/>
                                </w:rPr>
                                <w:t>Output Light</w:t>
                              </w:r>
                            </w:p>
                          </w:txbxContent>
                        </v:textbox>
                      </v:shape>
                    </v:group>
                  </w:pict>
                </mc:Fallback>
              </mc:AlternateContent>
            </w:r>
          </w:p>
        </w:tc>
      </w:tr>
      <w:tr w:rsidR="00E72FAB" w14:paraId="432C57B8" w14:textId="77777777">
        <w:tc>
          <w:tcPr>
            <w:tcW w:w="8522" w:type="dxa"/>
          </w:tcPr>
          <w:p w14:paraId="4D189581" w14:textId="77777777" w:rsidR="00E72FAB" w:rsidRDefault="00150356">
            <w:pPr>
              <w:widowControl/>
              <w:spacing w:line="360" w:lineRule="auto"/>
              <w:rPr>
                <w:rFonts w:ascii="Times New Roman" w:hAnsi="Times New Roman" w:cs="Times New Roman"/>
                <w:sz w:val="22"/>
                <w:szCs w:val="22"/>
                <w:lang w:val="en"/>
              </w:rPr>
            </w:pPr>
            <w:proofErr w:type="spellStart"/>
            <w:r>
              <w:rPr>
                <w:rFonts w:ascii="Times New Roman" w:hAnsi="Times New Roman" w:cs="Times New Roman"/>
                <w:sz w:val="22"/>
                <w:szCs w:val="22"/>
                <w:lang w:val="en"/>
              </w:rPr>
              <w:t>FigureX</w:t>
            </w:r>
            <w:proofErr w:type="spellEnd"/>
            <w:r>
              <w:rPr>
                <w:rFonts w:ascii="Times New Roman" w:hAnsi="Times New Roman" w:cs="Times New Roman"/>
                <w:sz w:val="22"/>
                <w:szCs w:val="22"/>
                <w:lang w:val="en"/>
              </w:rPr>
              <w:t>. Schematic of</w:t>
            </w:r>
            <w:del w:id="197" w:author="Herr, Nora (059)" w:date="2019-11-23T15:18:00Z">
              <w:r w:rsidDel="00150356">
                <w:rPr>
                  <w:rFonts w:ascii="Times New Roman" w:hAnsi="Times New Roman" w:cs="Times New Roman"/>
                  <w:sz w:val="22"/>
                  <w:szCs w:val="22"/>
                  <w:lang w:val="en"/>
                </w:rPr>
                <w:delText xml:space="preserve"> a</w:delText>
              </w:r>
            </w:del>
            <w:r>
              <w:rPr>
                <w:rFonts w:ascii="Times New Roman" w:hAnsi="Times New Roman" w:cs="Times New Roman"/>
                <w:sz w:val="22"/>
                <w:szCs w:val="22"/>
                <w:lang w:val="en"/>
              </w:rPr>
              <w:t xml:space="preserve"> typical spectroscopic measurements</w:t>
            </w:r>
          </w:p>
        </w:tc>
      </w:tr>
    </w:tbl>
    <w:p w14:paraId="172E103A" w14:textId="77777777" w:rsidR="00E72FAB" w:rsidRDefault="00E72FAB">
      <w:pPr>
        <w:spacing w:line="360" w:lineRule="auto"/>
        <w:jc w:val="both"/>
        <w:rPr>
          <w:rFonts w:ascii="Times New Roman" w:hAnsi="Times New Roman" w:cs="Times New Roman"/>
          <w:sz w:val="22"/>
          <w:szCs w:val="22"/>
          <w:lang w:val="en"/>
        </w:rPr>
      </w:pPr>
    </w:p>
    <w:p w14:paraId="5D314780" w14:textId="77777777" w:rsidR="00E72FAB" w:rsidRDefault="00150356">
      <w:pPr>
        <w:spacing w:line="300" w:lineRule="auto"/>
        <w:jc w:val="both"/>
        <w:rPr>
          <w:rFonts w:ascii="Ubuntu" w:eastAsia="Ubuntu" w:hAnsi="Ubuntu" w:cs="Ubuntu"/>
          <w:sz w:val="30"/>
          <w:szCs w:val="30"/>
          <w:lang w:val="en"/>
        </w:rPr>
      </w:pPr>
      <w:r>
        <w:rPr>
          <w:rFonts w:ascii="Ubuntu" w:eastAsia="Ubuntu" w:hAnsi="Ubuntu" w:cs="Ubuntu"/>
          <w:sz w:val="30"/>
          <w:szCs w:val="30"/>
          <w:lang w:val="en"/>
        </w:rPr>
        <w:t>2.4.1 Spectrophotometry &amp; the Beer-Lambert Law</w:t>
      </w:r>
    </w:p>
    <w:p w14:paraId="4690EFD0" w14:textId="67E0DE22" w:rsidR="00E72FAB" w:rsidRDefault="00150356">
      <w:pPr>
        <w:spacing w:line="360" w:lineRule="auto"/>
        <w:jc w:val="both"/>
        <w:rPr>
          <w:rFonts w:ascii="Times New Roman" w:hAnsi="Times New Roman" w:cs="Times New Roman"/>
          <w:b/>
          <w:bCs/>
          <w:sz w:val="22"/>
          <w:szCs w:val="22"/>
          <w:lang w:val="en"/>
        </w:rPr>
      </w:pPr>
      <w:r>
        <w:rPr>
          <w:rFonts w:ascii="Times New Roman" w:hAnsi="Times New Roman" w:cs="Times New Roman"/>
          <w:sz w:val="22"/>
          <w:szCs w:val="22"/>
          <w:lang w:val="en"/>
        </w:rPr>
        <w:t xml:space="preserve">Spectrophotometry is a type of </w:t>
      </w:r>
      <w:del w:id="198" w:author="Herr, Nora (059)" w:date="2019-11-23T15:20:00Z">
        <w:r w:rsidDel="00150356">
          <w:rPr>
            <w:rFonts w:ascii="Times New Roman" w:hAnsi="Times New Roman" w:cs="Times New Roman"/>
            <w:sz w:val="22"/>
            <w:szCs w:val="22"/>
            <w:lang w:val="en"/>
          </w:rPr>
          <w:delText>spectroscopy which</w:delText>
        </w:r>
      </w:del>
      <w:ins w:id="199" w:author="Herr, Nora (059)" w:date="2019-11-23T15:20:00Z">
        <w:r>
          <w:rPr>
            <w:rFonts w:ascii="Times New Roman" w:hAnsi="Times New Roman" w:cs="Times New Roman"/>
            <w:sz w:val="22"/>
            <w:szCs w:val="22"/>
            <w:lang w:val="en"/>
          </w:rPr>
          <w:t>spectroscopy that</w:t>
        </w:r>
      </w:ins>
      <w:r>
        <w:rPr>
          <w:rFonts w:ascii="Times New Roman" w:hAnsi="Times New Roman" w:cs="Times New Roman"/>
          <w:sz w:val="22"/>
          <w:szCs w:val="22"/>
          <w:lang w:val="en"/>
        </w:rPr>
        <w:t xml:space="preserve"> measures </w:t>
      </w:r>
      <w:del w:id="200" w:author="Herr, Nora (059)" w:date="2019-11-23T15:20:00Z">
        <w:r w:rsidDel="00150356">
          <w:rPr>
            <w:rFonts w:ascii="Times New Roman" w:hAnsi="Times New Roman" w:cs="Times New Roman"/>
            <w:sz w:val="22"/>
            <w:szCs w:val="22"/>
            <w:lang w:val="en"/>
          </w:rPr>
          <w:delText>how much</w:delText>
        </w:r>
      </w:del>
      <w:ins w:id="201" w:author="Herr, Nora (059)" w:date="2019-11-23T15:20:00Z">
        <w:r>
          <w:rPr>
            <w:rFonts w:ascii="Times New Roman" w:hAnsi="Times New Roman" w:cs="Times New Roman"/>
            <w:sz w:val="22"/>
            <w:szCs w:val="22"/>
            <w:lang w:val="en"/>
          </w:rPr>
          <w:t>the amount of</w:t>
        </w:r>
      </w:ins>
      <w:del w:id="202" w:author="Herr, Nora (059)" w:date="2019-11-23T15:20:00Z">
        <w:r w:rsidDel="00150356">
          <w:rPr>
            <w:rFonts w:ascii="Times New Roman" w:hAnsi="Times New Roman" w:cs="Times New Roman"/>
            <w:sz w:val="22"/>
            <w:szCs w:val="22"/>
            <w:lang w:val="en"/>
          </w:rPr>
          <w:delText xml:space="preserve"> much</w:delText>
        </w:r>
      </w:del>
      <w:r>
        <w:rPr>
          <w:rFonts w:ascii="Times New Roman" w:hAnsi="Times New Roman" w:cs="Times New Roman"/>
          <w:sz w:val="22"/>
          <w:szCs w:val="22"/>
          <w:lang w:val="en"/>
        </w:rPr>
        <w:t xml:space="preserve"> light </w:t>
      </w:r>
      <w:del w:id="203" w:author="Herr, Nora (059)" w:date="2019-11-23T15:20:00Z">
        <w:r w:rsidDel="00150356">
          <w:rPr>
            <w:rFonts w:ascii="Times New Roman" w:hAnsi="Times New Roman" w:cs="Times New Roman"/>
            <w:sz w:val="22"/>
            <w:szCs w:val="22"/>
            <w:lang w:val="en"/>
          </w:rPr>
          <w:delText xml:space="preserve">is </w:delText>
        </w:r>
      </w:del>
      <w:r>
        <w:rPr>
          <w:rFonts w:ascii="Times New Roman" w:hAnsi="Times New Roman" w:cs="Times New Roman"/>
          <w:sz w:val="22"/>
          <w:szCs w:val="22"/>
          <w:lang w:val="en"/>
        </w:rPr>
        <w:t>absorbed by matter. As light passes through a solution</w:t>
      </w:r>
      <w:ins w:id="204" w:author="Herr, Nora (059)" w:date="2019-11-23T15:20:00Z">
        <w:r>
          <w:rPr>
            <w:rFonts w:ascii="Times New Roman" w:hAnsi="Times New Roman" w:cs="Times New Roman"/>
            <w:sz w:val="22"/>
            <w:szCs w:val="22"/>
            <w:lang w:val="en"/>
          </w:rPr>
          <w:t>,</w:t>
        </w:r>
      </w:ins>
      <w:r>
        <w:rPr>
          <w:rFonts w:ascii="Times New Roman" w:hAnsi="Times New Roman" w:cs="Times New Roman"/>
          <w:sz w:val="22"/>
          <w:szCs w:val="22"/>
          <w:lang w:val="en"/>
        </w:rPr>
        <w:t xml:space="preserve"> the various </w:t>
      </w:r>
      <w:r>
        <w:rPr>
          <w:rFonts w:ascii="Times New Roman" w:hAnsi="Times New Roman" w:cs="Times New Roman"/>
          <w:sz w:val="22"/>
          <w:szCs w:val="22"/>
          <w:lang w:val="en"/>
        </w:rPr>
        <w:lastRenderedPageBreak/>
        <w:t>particles which comprise the sample, including the media, become energized and thus subtract from the original intensity of the incident light</w:t>
      </w:r>
      <w:r>
        <w:rPr>
          <w:rFonts w:ascii="Times New Roman" w:hAnsi="Times New Roman" w:cs="Times New Roman"/>
          <w:lang w:val="en"/>
        </w:rPr>
        <w:t xml:space="preserve"> </w:t>
      </w:r>
      <m:oMath>
        <m:r>
          <m:rPr>
            <m:sty m:val="p"/>
          </m:rPr>
          <w:rPr>
            <w:rFonts w:ascii="Cambria Math" w:hAnsi="Cambria Math" w:cs="Times New Roman"/>
            <w:lang w:val="en"/>
          </w:rPr>
          <m:t>(</m:t>
        </m:r>
        <m:sSub>
          <m:sSubPr>
            <m:ctrlPr>
              <w:rPr>
                <w:rFonts w:ascii="Cambria Math" w:hAnsi="Cambria Math" w:cs="Times New Roman"/>
                <w:lang w:val="en"/>
              </w:rPr>
            </m:ctrlPr>
          </m:sSubPr>
          <m:e>
            <m:r>
              <m:rPr>
                <m:sty m:val="p"/>
              </m:rPr>
              <w:rPr>
                <w:rFonts w:ascii="Cambria Math" w:hAnsi="Cambria Math" w:cs="Times New Roman"/>
              </w:rPr>
              <m:t>I</m:t>
            </m:r>
          </m:e>
          <m:sub>
            <m:r>
              <m:rPr>
                <m:sty m:val="p"/>
              </m:rPr>
              <w:rPr>
                <w:rFonts w:ascii="Cambria Math" w:hAnsi="Cambria Math" w:cs="Times New Roman"/>
              </w:rPr>
              <m:t>o</m:t>
            </m:r>
          </m:sub>
        </m:sSub>
        <m:r>
          <m:rPr>
            <m:sty m:val="p"/>
          </m:rPr>
          <w:rPr>
            <w:rFonts w:ascii="Cambria Math" w:hAnsi="Cambria Math" w:cs="Times New Roman"/>
            <w:lang w:val="en"/>
          </w:rPr>
          <m:t>)</m:t>
        </m:r>
      </m:oMath>
      <w:r>
        <w:rPr>
          <w:rFonts w:ascii="Times New Roman" w:hAnsi="Times New Roman" w:cs="Times New Roman"/>
          <w:b/>
          <w:bCs/>
          <w:sz w:val="22"/>
          <w:szCs w:val="22"/>
          <w:lang w:val="en"/>
        </w:rPr>
        <w:t>[chem textbook]</w:t>
      </w:r>
      <w:r>
        <w:rPr>
          <w:rFonts w:ascii="Times New Roman" w:hAnsi="Times New Roman" w:cs="Times New Roman"/>
          <w:sz w:val="22"/>
          <w:szCs w:val="22"/>
          <w:lang w:val="en"/>
        </w:rPr>
        <w:t xml:space="preserve">. The amount of light measured at the detector is the amount of light which was not absorbed by the system and </w:t>
      </w:r>
      <w:proofErr w:type="gramStart"/>
      <w:r>
        <w:rPr>
          <w:rFonts w:ascii="Times New Roman" w:hAnsi="Times New Roman" w:cs="Times New Roman"/>
          <w:sz w:val="22"/>
          <w:szCs w:val="22"/>
          <w:lang w:val="en"/>
        </w:rPr>
        <w:t>is known</w:t>
      </w:r>
      <w:proofErr w:type="gramEnd"/>
      <w:r>
        <w:rPr>
          <w:rFonts w:ascii="Times New Roman" w:hAnsi="Times New Roman" w:cs="Times New Roman"/>
          <w:sz w:val="22"/>
          <w:szCs w:val="22"/>
          <w:lang w:val="en"/>
        </w:rPr>
        <w:t xml:space="preserve"> as the transmitted light</w:t>
      </w:r>
      <w:del w:id="205" w:author="Herr, Nora (059)" w:date="2019-11-23T15:21:00Z">
        <w:r w:rsidDel="00150356">
          <w:rPr>
            <w:rFonts w:ascii="Times New Roman" w:hAnsi="Times New Roman" w:cs="Times New Roman"/>
            <w:sz w:val="22"/>
            <w:szCs w:val="22"/>
            <w:lang w:val="en"/>
          </w:rPr>
          <w:delText xml:space="preserve"> </w:delText>
        </w:r>
      </w:del>
      <m:oMath>
        <m:r>
          <m:rPr>
            <m:sty m:val="p"/>
          </m:rPr>
          <w:rPr>
            <w:rFonts w:ascii="Cambria Math" w:hAnsi="Cambria Math" w:cs="Times New Roman"/>
            <w:lang w:val="en"/>
          </w:rPr>
          <m:t>(</m:t>
        </m:r>
        <m:sSub>
          <m:sSubPr>
            <m:ctrlPr>
              <w:rPr>
                <w:rFonts w:ascii="Cambria Math" w:hAnsi="Cambria Math" w:cs="Times New Roman"/>
                <w:lang w:val="en"/>
              </w:rPr>
            </m:ctrlPr>
          </m:sSubPr>
          <m:e>
            <m:r>
              <m:rPr>
                <m:sty m:val="p"/>
              </m:rPr>
              <w:rPr>
                <w:rFonts w:ascii="Cambria Math" w:hAnsi="Cambria Math" w:cs="Times New Roman"/>
              </w:rPr>
              <m:t>I</m:t>
            </m:r>
          </m:e>
          <m:sub>
            <m:r>
              <m:rPr>
                <m:sty m:val="p"/>
              </m:rPr>
              <w:rPr>
                <w:rFonts w:ascii="Cambria Math" w:hAnsi="Cambria Math" w:cs="Times New Roman"/>
              </w:rPr>
              <m:t>t</m:t>
            </m:r>
          </m:sub>
        </m:sSub>
        <m:r>
          <m:rPr>
            <m:sty m:val="p"/>
          </m:rPr>
          <w:rPr>
            <w:rFonts w:ascii="Cambria Math" w:hAnsi="Cambria Math" w:cs="Times New Roman"/>
            <w:lang w:val="en"/>
          </w:rPr>
          <m:t>)</m:t>
        </m:r>
      </m:oMath>
      <w:r>
        <w:rPr>
          <w:rFonts w:ascii="Times New Roman" w:hAnsi="Times New Roman" w:cs="Times New Roman"/>
          <w:sz w:val="22"/>
          <w:szCs w:val="22"/>
          <w:lang w:val="en"/>
        </w:rPr>
        <w:t xml:space="preserve">. The ratio between </w:t>
      </w:r>
      <w:del w:id="206" w:author="Herr, Nora (059)" w:date="2019-11-23T15:22:00Z">
        <w:r w:rsidDel="00150356">
          <w:rPr>
            <w:rFonts w:ascii="Times New Roman" w:hAnsi="Times New Roman" w:cs="Times New Roman"/>
            <w:sz w:val="22"/>
            <w:szCs w:val="22"/>
            <w:lang w:val="en"/>
          </w:rPr>
          <w:delText xml:space="preserve">of </w:delText>
        </w:r>
      </w:del>
      <w:r>
        <w:rPr>
          <w:rFonts w:ascii="Times New Roman" w:hAnsi="Times New Roman" w:cs="Times New Roman"/>
          <w:sz w:val="22"/>
          <w:szCs w:val="22"/>
          <w:lang w:val="en"/>
        </w:rPr>
        <w:t>these two known quantities (transmitted vs. incident light) is known as transmittance</w:t>
      </w:r>
      <w:r>
        <w:rPr>
          <w:rFonts w:ascii="Times New Roman" w:hAnsi="Times New Roman" w:cs="Times New Roman"/>
          <w:lang w:val="en"/>
        </w:rPr>
        <w:t xml:space="preserve"> </w:t>
      </w:r>
      <m:oMath>
        <m:r>
          <m:rPr>
            <m:sty m:val="p"/>
          </m:rPr>
          <w:rPr>
            <w:rFonts w:ascii="Cambria Math" w:hAnsi="Cambria Math" w:cs="Times New Roman"/>
            <w:lang w:val="en"/>
          </w:rPr>
          <m:t>(</m:t>
        </m:r>
        <m:r>
          <m:rPr>
            <m:sty m:val="p"/>
          </m:rPr>
          <w:rPr>
            <w:rFonts w:ascii="Cambria Math" w:hAnsi="Cambria Math" w:cs="Times New Roman"/>
          </w:rPr>
          <m:t>T</m:t>
        </m:r>
        <m:r>
          <m:rPr>
            <m:sty m:val="p"/>
          </m:rPr>
          <w:rPr>
            <w:rFonts w:ascii="Cambria Math" w:hAnsi="Cambria Math" w:cs="Times New Roman"/>
            <w:lang w:val="en"/>
          </w:rPr>
          <m:t>)</m:t>
        </m:r>
      </m:oMath>
      <w:r>
        <w:rPr>
          <w:rFonts w:ascii="Times New Roman" w:hAnsi="Cambria Math" w:cs="Times New Roman"/>
          <w:lang w:val="en"/>
        </w:rPr>
        <w:t xml:space="preserve"> </w:t>
      </w:r>
      <w:r>
        <w:rPr>
          <w:rFonts w:ascii="Times New Roman" w:hAnsi="Times New Roman" w:cs="Times New Roman"/>
          <w:sz w:val="22"/>
          <w:szCs w:val="22"/>
          <w:lang w:val="en"/>
        </w:rPr>
        <w:t xml:space="preserve">and is highlighted in </w:t>
      </w:r>
      <w:proofErr w:type="spellStart"/>
      <w:r>
        <w:rPr>
          <w:rFonts w:ascii="Times New Roman" w:hAnsi="Times New Roman" w:cs="Times New Roman"/>
          <w:b/>
          <w:bCs/>
          <w:sz w:val="22"/>
          <w:szCs w:val="22"/>
          <w:lang w:val="en"/>
        </w:rPr>
        <w:t>FigureX</w:t>
      </w:r>
      <w:proofErr w:type="spellEnd"/>
      <w:r>
        <w:rPr>
          <w:rFonts w:ascii="Times New Roman" w:hAnsi="Times New Roman" w:cs="Times New Roman"/>
          <w:sz w:val="22"/>
          <w:szCs w:val="22"/>
          <w:lang w:val="en"/>
        </w:rPr>
        <w:t xml:space="preserve"> Equation 1</w:t>
      </w:r>
      <w:del w:id="207" w:author="Herr, Nora (059)" w:date="2019-11-23T15:22:00Z">
        <w:r w:rsidDel="00150356">
          <w:rPr>
            <w:rFonts w:ascii="Times New Roman" w:hAnsi="Times New Roman" w:cs="Times New Roman"/>
            <w:sz w:val="22"/>
            <w:szCs w:val="22"/>
            <w:lang w:val="en"/>
          </w:rPr>
          <w:delText>.</w:delText>
        </w:r>
      </w:del>
      <w:r>
        <w:rPr>
          <w:rFonts w:ascii="Times New Roman" w:hAnsi="Times New Roman" w:cs="Times New Roman"/>
          <w:b/>
          <w:bCs/>
          <w:sz w:val="22"/>
          <w:szCs w:val="22"/>
          <w:lang w:val="en"/>
        </w:rPr>
        <w:t xml:space="preserve">[cite </w:t>
      </w:r>
      <w:proofErr w:type="spellStart"/>
      <w:r>
        <w:rPr>
          <w:rFonts w:ascii="Times New Roman" w:hAnsi="Times New Roman" w:cs="Times New Roman"/>
          <w:b/>
          <w:bCs/>
          <w:sz w:val="22"/>
          <w:szCs w:val="22"/>
          <w:lang w:val="en"/>
        </w:rPr>
        <w:t>chem</w:t>
      </w:r>
      <w:proofErr w:type="spellEnd"/>
      <w:r>
        <w:rPr>
          <w:rFonts w:ascii="Times New Roman" w:hAnsi="Times New Roman" w:cs="Times New Roman"/>
          <w:b/>
          <w:bCs/>
          <w:sz w:val="22"/>
          <w:szCs w:val="22"/>
          <w:lang w:val="en"/>
        </w:rPr>
        <w:t xml:space="preserve"> textbook chapter on beers law]</w:t>
      </w:r>
      <w:ins w:id="208" w:author="Herr, Nora (059)" w:date="2019-11-23T15:22:00Z">
        <w:r>
          <w:rPr>
            <w:rFonts w:ascii="Times New Roman" w:hAnsi="Times New Roman" w:cs="Times New Roman"/>
            <w:b/>
            <w:bCs/>
            <w:sz w:val="22"/>
            <w:szCs w:val="22"/>
            <w:lang w:val="en"/>
          </w:rPr>
          <w:t>.</w:t>
        </w:r>
      </w:ins>
    </w:p>
    <w:tbl>
      <w:tblPr>
        <w:tblStyle w:val="Tabellenraster"/>
        <w:tblpPr w:leftFromText="180" w:rightFromText="180" w:vertAnchor="text" w:horzAnchor="page" w:tblpX="1816" w:tblpY="162"/>
        <w:tblOverlap w:val="never"/>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E72FAB" w14:paraId="0619615B" w14:textId="77777777">
        <w:trPr>
          <w:trHeight w:val="486"/>
        </w:trPr>
        <w:tc>
          <w:tcPr>
            <w:tcW w:w="4261" w:type="dxa"/>
          </w:tcPr>
          <w:p w14:paraId="414CD122" w14:textId="77777777" w:rsidR="00E72FAB" w:rsidRDefault="00150356">
            <w:pPr>
              <w:widowControl/>
              <w:spacing w:line="360" w:lineRule="auto"/>
              <w:rPr>
                <w:rFonts w:ascii="Times New Roman" w:hAnsi="Times New Roman" w:cs="Times New Roman"/>
                <w:sz w:val="22"/>
                <w:szCs w:val="22"/>
                <w:lang w:val="en"/>
              </w:rPr>
            </w:pPr>
            <w:r>
              <w:rPr>
                <w:rFonts w:ascii="Times New Roman" w:hAnsi="Times New Roman" w:cs="Times New Roman"/>
                <w:i/>
                <w:sz w:val="18"/>
                <w:szCs w:val="18"/>
                <w:lang w:val="en"/>
              </w:rPr>
              <w:t xml:space="preserve">Transmittance </w:t>
            </w:r>
            <m:oMath>
              <m:r>
                <w:rPr>
                  <w:rFonts w:ascii="DejaVu Math TeX Gyre" w:hAnsi="DejaVu Math TeX Gyre" w:cs="DejaVu Math TeX Gyre"/>
                  <w:sz w:val="18"/>
                  <w:szCs w:val="18"/>
                </w:rPr>
                <m:t>(T)</m:t>
              </m:r>
              <m:r>
                <w:rPr>
                  <w:rFonts w:ascii="DejaVu Math TeX Gyre" w:hAnsi="DejaVu Math TeX Gyre" w:cs="DejaVu Math TeX Gyre"/>
                  <w:sz w:val="18"/>
                  <w:szCs w:val="18"/>
                  <w:lang w:val="en"/>
                </w:rPr>
                <m:t>=</m:t>
              </m:r>
              <m:d>
                <m:dPr>
                  <m:ctrlPr>
                    <w:rPr>
                      <w:rFonts w:ascii="DejaVu Math TeX Gyre" w:hAnsi="DejaVu Math TeX Gyre" w:cs="DejaVu Math TeX Gyre"/>
                      <w:iCs/>
                      <w:sz w:val="18"/>
                      <w:szCs w:val="18"/>
                    </w:rPr>
                  </m:ctrlPr>
                </m:dPr>
                <m:e>
                  <m:f>
                    <m:fPr>
                      <m:ctrlPr>
                        <w:rPr>
                          <w:rFonts w:ascii="DejaVu Math TeX Gyre" w:hAnsi="DejaVu Math TeX Gyre" w:cs="DejaVu Math TeX Gyre"/>
                          <w:i/>
                          <w:iCs/>
                          <w:sz w:val="18"/>
                          <w:szCs w:val="18"/>
                          <w:lang w:val="en"/>
                        </w:rPr>
                      </m:ctrlPr>
                    </m:fPr>
                    <m:num>
                      <m:sSub>
                        <m:sSubPr>
                          <m:ctrlPr>
                            <w:rPr>
                              <w:rFonts w:ascii="DejaVu Math TeX Gyre" w:hAnsi="DejaVu Math TeX Gyre" w:cs="DejaVu Math TeX Gyre"/>
                              <w:i/>
                              <w:iCs/>
                              <w:sz w:val="18"/>
                              <w:szCs w:val="18"/>
                            </w:rPr>
                          </m:ctrlPr>
                        </m:sSubPr>
                        <m:e>
                          <m:r>
                            <w:rPr>
                              <w:rFonts w:ascii="DejaVu Math TeX Gyre" w:hAnsi="DejaVu Math TeX Gyre" w:cs="DejaVu Math TeX Gyre"/>
                              <w:sz w:val="18"/>
                              <w:szCs w:val="18"/>
                            </w:rPr>
                            <m:t>I</m:t>
                          </m:r>
                        </m:e>
                        <m:sub>
                          <m:r>
                            <w:rPr>
                              <w:rFonts w:ascii="DejaVu Math TeX Gyre" w:hAnsi="DejaVu Math TeX Gyre" w:cs="DejaVu Math TeX Gyre"/>
                              <w:sz w:val="18"/>
                              <w:szCs w:val="18"/>
                            </w:rPr>
                            <m:t>t</m:t>
                          </m:r>
                        </m:sub>
                      </m:sSub>
                    </m:num>
                    <m:den>
                      <m:sSub>
                        <m:sSubPr>
                          <m:ctrlPr>
                            <w:rPr>
                              <w:rFonts w:ascii="DejaVu Math TeX Gyre" w:hAnsi="DejaVu Math TeX Gyre" w:cs="DejaVu Math TeX Gyre"/>
                              <w:i/>
                              <w:iCs/>
                              <w:sz w:val="18"/>
                              <w:szCs w:val="18"/>
                              <w:lang w:val="en"/>
                            </w:rPr>
                          </m:ctrlPr>
                        </m:sSubPr>
                        <m:e>
                          <m:r>
                            <w:rPr>
                              <w:rFonts w:ascii="DejaVu Math TeX Gyre" w:hAnsi="DejaVu Math TeX Gyre" w:cs="DejaVu Math TeX Gyre"/>
                              <w:sz w:val="18"/>
                              <w:szCs w:val="18"/>
                            </w:rPr>
                            <m:t>I</m:t>
                          </m:r>
                        </m:e>
                        <m:sub>
                          <m:r>
                            <w:rPr>
                              <w:rFonts w:ascii="DejaVu Math TeX Gyre" w:hAnsi="DejaVu Math TeX Gyre" w:cs="DejaVu Math TeX Gyre"/>
                              <w:sz w:val="18"/>
                              <w:szCs w:val="18"/>
                            </w:rPr>
                            <m:t>o</m:t>
                          </m:r>
                        </m:sub>
                      </m:sSub>
                    </m:den>
                  </m:f>
                </m:e>
              </m:d>
            </m:oMath>
          </w:p>
        </w:tc>
        <w:tc>
          <w:tcPr>
            <w:tcW w:w="4261" w:type="dxa"/>
          </w:tcPr>
          <w:p w14:paraId="3AFFE5A3" w14:textId="77777777" w:rsidR="00E72FAB" w:rsidRDefault="00150356">
            <w:pPr>
              <w:widowControl/>
              <w:wordWrap w:val="0"/>
              <w:spacing w:line="360" w:lineRule="auto"/>
              <w:jc w:val="right"/>
              <w:rPr>
                <w:rFonts w:ascii="Times New Roman" w:hAnsi="Times New Roman" w:cs="Times New Roman"/>
                <w:sz w:val="22"/>
                <w:szCs w:val="22"/>
                <w:lang w:val="en"/>
              </w:rPr>
            </w:pPr>
            <w:r>
              <w:rPr>
                <w:rFonts w:ascii="Times New Roman" w:hAnsi="Times New Roman" w:cs="Times New Roman"/>
                <w:iCs/>
                <w:sz w:val="18"/>
                <w:szCs w:val="18"/>
                <w:lang w:val="en"/>
              </w:rPr>
              <w:t>Equation 1</w:t>
            </w:r>
          </w:p>
        </w:tc>
      </w:tr>
    </w:tbl>
    <w:p w14:paraId="16B889F2" w14:textId="77777777" w:rsidR="00E72FAB" w:rsidRDefault="00E72FAB">
      <w:pPr>
        <w:spacing w:line="360" w:lineRule="auto"/>
        <w:jc w:val="both"/>
        <w:rPr>
          <w:rFonts w:ascii="Times New Roman" w:hAnsi="Times New Roman" w:cs="Times New Roman"/>
          <w:sz w:val="22"/>
          <w:szCs w:val="22"/>
          <w:lang w:val="en"/>
        </w:rPr>
      </w:pPr>
    </w:p>
    <w:p w14:paraId="4090D0FF" w14:textId="1621926D" w:rsidR="00E72FAB" w:rsidRDefault="00150356">
      <w:pPr>
        <w:spacing w:line="360" w:lineRule="auto"/>
        <w:jc w:val="both"/>
        <w:rPr>
          <w:rFonts w:ascii="Times New Roman" w:hAnsi="Times New Roman" w:cs="Times New Roman"/>
          <w:sz w:val="22"/>
          <w:szCs w:val="22"/>
          <w:lang w:val="en"/>
        </w:rPr>
      </w:pPr>
      <w:r>
        <w:rPr>
          <w:rFonts w:ascii="Times New Roman" w:hAnsi="Times New Roman" w:cs="Times New Roman"/>
          <w:sz w:val="22"/>
          <w:szCs w:val="22"/>
          <w:lang w:val="en"/>
        </w:rPr>
        <w:t xml:space="preserve">The Beer-Lambert law </w:t>
      </w:r>
      <w:proofErr w:type="gramStart"/>
      <w:r>
        <w:rPr>
          <w:rFonts w:ascii="Times New Roman" w:hAnsi="Times New Roman" w:cs="Times New Roman"/>
          <w:sz w:val="22"/>
          <w:szCs w:val="22"/>
          <w:lang w:val="en"/>
        </w:rPr>
        <w:t xml:space="preserve">is </w:t>
      </w:r>
      <w:del w:id="209" w:author="Herr, Nora (059)" w:date="2019-11-23T15:23:00Z">
        <w:r w:rsidDel="00150356">
          <w:rPr>
            <w:rFonts w:ascii="Times New Roman" w:hAnsi="Times New Roman" w:cs="Times New Roman"/>
            <w:sz w:val="22"/>
            <w:szCs w:val="22"/>
            <w:lang w:val="en"/>
          </w:rPr>
          <w:delText xml:space="preserve">founded </w:delText>
        </w:r>
      </w:del>
      <w:ins w:id="210" w:author="Herr, Nora (059)" w:date="2019-11-23T15:23:00Z">
        <w:r>
          <w:rPr>
            <w:rFonts w:ascii="Times New Roman" w:hAnsi="Times New Roman" w:cs="Times New Roman"/>
            <w:sz w:val="22"/>
            <w:szCs w:val="22"/>
            <w:lang w:val="en"/>
          </w:rPr>
          <w:t>based</w:t>
        </w:r>
        <w:proofErr w:type="gramEnd"/>
        <w:r>
          <w:rPr>
            <w:rFonts w:ascii="Times New Roman" w:hAnsi="Times New Roman" w:cs="Times New Roman"/>
            <w:sz w:val="22"/>
            <w:szCs w:val="22"/>
            <w:lang w:val="en"/>
          </w:rPr>
          <w:t xml:space="preserve"> </w:t>
        </w:r>
      </w:ins>
      <w:r>
        <w:rPr>
          <w:rFonts w:ascii="Times New Roman" w:hAnsi="Times New Roman" w:cs="Times New Roman"/>
          <w:sz w:val="22"/>
          <w:szCs w:val="22"/>
          <w:lang w:val="en"/>
        </w:rPr>
        <w:t xml:space="preserve">on the transmittance property and </w:t>
      </w:r>
      <w:del w:id="211" w:author="Herr, Nora (059)" w:date="2019-11-23T15:22:00Z">
        <w:r w:rsidDel="00150356">
          <w:rPr>
            <w:rFonts w:ascii="Times New Roman" w:hAnsi="Times New Roman" w:cs="Times New Roman"/>
            <w:sz w:val="22"/>
            <w:szCs w:val="22"/>
            <w:lang w:val="en"/>
          </w:rPr>
          <w:delText xml:space="preserve">more specifically </w:delText>
        </w:r>
      </w:del>
      <w:r>
        <w:rPr>
          <w:rFonts w:ascii="Times New Roman" w:hAnsi="Times New Roman" w:cs="Times New Roman"/>
          <w:sz w:val="22"/>
          <w:szCs w:val="22"/>
          <w:lang w:val="en"/>
        </w:rPr>
        <w:t xml:space="preserve">states that the absorbance of light by a substance is </w:t>
      </w:r>
      <w:del w:id="212" w:author="Herr, Nora (059)" w:date="2019-11-23T15:23:00Z">
        <w:r w:rsidDel="00150356">
          <w:rPr>
            <w:rFonts w:ascii="Times New Roman" w:hAnsi="Times New Roman" w:cs="Times New Roman"/>
            <w:sz w:val="22"/>
            <w:szCs w:val="22"/>
            <w:lang w:val="en"/>
          </w:rPr>
          <w:delText>also</w:delText>
        </w:r>
      </w:del>
      <w:r>
        <w:rPr>
          <w:rFonts w:ascii="Times New Roman" w:hAnsi="Times New Roman" w:cs="Times New Roman"/>
          <w:sz w:val="22"/>
          <w:szCs w:val="22"/>
          <w:lang w:val="en"/>
        </w:rPr>
        <w:t xml:space="preserve"> proportional to the concentration (</w:t>
      </w:r>
      <w:r>
        <w:rPr>
          <w:rFonts w:ascii="Times New Roman" w:hAnsi="Times New Roman" w:cs="Times New Roman"/>
          <w:i/>
          <w:iCs/>
          <w:sz w:val="22"/>
          <w:szCs w:val="22"/>
          <w:lang w:val="en"/>
        </w:rPr>
        <w:t>c</w:t>
      </w:r>
      <w:r>
        <w:rPr>
          <w:rFonts w:ascii="Times New Roman" w:hAnsi="Times New Roman" w:cs="Times New Roman"/>
          <w:sz w:val="22"/>
          <w:szCs w:val="22"/>
          <w:lang w:val="en"/>
        </w:rPr>
        <w:t>) of the sample and the path length (</w:t>
      </w:r>
      <w:r>
        <w:rPr>
          <w:rFonts w:ascii="Times New Roman" w:hAnsi="Times New Roman" w:cs="Times New Roman"/>
          <w:i/>
          <w:iCs/>
          <w:sz w:val="22"/>
          <w:szCs w:val="22"/>
          <w:lang w:val="en"/>
        </w:rPr>
        <w:t>l</w:t>
      </w:r>
      <w:r>
        <w:rPr>
          <w:rFonts w:ascii="Times New Roman" w:hAnsi="Times New Roman" w:cs="Times New Roman"/>
          <w:sz w:val="22"/>
          <w:szCs w:val="22"/>
          <w:lang w:val="en"/>
        </w:rPr>
        <w:t>) through which the light travels. This relationship is derived as follows:</w:t>
      </w:r>
    </w:p>
    <w:tbl>
      <w:tblPr>
        <w:tblStyle w:val="Tabellenraster"/>
        <w:tblW w:w="8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30"/>
        <w:gridCol w:w="3195"/>
      </w:tblGrid>
      <w:tr w:rsidR="00E72FAB" w14:paraId="2D953151" w14:textId="77777777">
        <w:tc>
          <w:tcPr>
            <w:tcW w:w="5330" w:type="dxa"/>
          </w:tcPr>
          <w:p w14:paraId="0EAE9670" w14:textId="77777777" w:rsidR="00E72FAB" w:rsidRDefault="00150356">
            <w:pPr>
              <w:widowControl/>
              <w:spacing w:line="360" w:lineRule="auto"/>
              <w:rPr>
                <w:rFonts w:ascii="Times New Roman" w:hAnsi="Times New Roman" w:cs="Times New Roman"/>
                <w:i/>
                <w:iCs/>
                <w:sz w:val="18"/>
                <w:szCs w:val="18"/>
              </w:rPr>
            </w:pPr>
            <m:oMathPara>
              <m:oMathParaPr>
                <m:jc m:val="left"/>
              </m:oMathParaPr>
              <m:oMath>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dI</m:t>
                    </m:r>
                  </m:num>
                  <m:den>
                    <m:r>
                      <w:rPr>
                        <w:rFonts w:ascii="Cambria Math" w:hAnsi="Cambria Math" w:cs="Times New Roman"/>
                        <w:sz w:val="18"/>
                        <w:szCs w:val="18"/>
                      </w:rPr>
                      <m:t>dl</m:t>
                    </m:r>
                  </m:den>
                </m:f>
                <m:r>
                  <w:rPr>
                    <w:rFonts w:ascii="Cambria Math" w:hAnsi="Cambria Math" w:cs="Times New Roman"/>
                    <w:sz w:val="18"/>
                    <w:szCs w:val="18"/>
                  </w:rPr>
                  <m:t>∝c∙I</m:t>
                </m:r>
              </m:oMath>
            </m:oMathPara>
          </w:p>
        </w:tc>
        <w:tc>
          <w:tcPr>
            <w:tcW w:w="3195" w:type="dxa"/>
          </w:tcPr>
          <w:p w14:paraId="5ACE0B52" w14:textId="77777777" w:rsidR="00E72FAB" w:rsidRDefault="00150356">
            <w:pPr>
              <w:widowControl/>
              <w:spacing w:line="360" w:lineRule="auto"/>
              <w:jc w:val="right"/>
              <w:rPr>
                <w:rFonts w:ascii="Times New Roman" w:hAnsi="Times New Roman" w:cs="Times New Roman"/>
                <w:sz w:val="18"/>
                <w:szCs w:val="18"/>
                <w:lang w:val="en"/>
                <w:oMath/>
              </w:rPr>
            </w:pPr>
            <w:r>
              <w:rPr>
                <w:rFonts w:ascii="Times New Roman" w:hAnsi="Times New Roman" w:cs="Times New Roman"/>
                <w:sz w:val="18"/>
                <w:szCs w:val="18"/>
                <w:lang w:val="en"/>
              </w:rPr>
              <w:t>Equation 2</w:t>
            </w:r>
          </w:p>
        </w:tc>
      </w:tr>
      <w:tr w:rsidR="00E72FAB" w14:paraId="5A45187C" w14:textId="77777777">
        <w:tc>
          <w:tcPr>
            <w:tcW w:w="5330" w:type="dxa"/>
          </w:tcPr>
          <w:p w14:paraId="4F91B2D0" w14:textId="77777777" w:rsidR="00E72FAB" w:rsidRDefault="00150356">
            <w:pPr>
              <w:widowControl/>
              <w:spacing w:line="360" w:lineRule="auto"/>
              <w:rPr>
                <w:rFonts w:ascii="Times New Roman" w:hAnsi="Times New Roman" w:cs="Times New Roman"/>
                <w:i/>
                <w:iCs/>
                <w:sz w:val="18"/>
                <w:szCs w:val="18"/>
              </w:rPr>
            </w:pPr>
            <m:oMathPara>
              <m:oMathParaPr>
                <m:jc m:val="left"/>
              </m:oMathParaPr>
              <m:oMath>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dI</m:t>
                    </m:r>
                  </m:num>
                  <m:den>
                    <m:r>
                      <w:rPr>
                        <w:rFonts w:ascii="Cambria Math" w:hAnsi="Cambria Math" w:cs="Times New Roman"/>
                        <w:sz w:val="18"/>
                        <w:szCs w:val="18"/>
                      </w:rPr>
                      <m:t>dl</m:t>
                    </m:r>
                  </m:den>
                </m:f>
                <m:r>
                  <w:rPr>
                    <w:rFonts w:ascii="Cambria Math" w:hAnsi="Cambria Math" w:cs="Times New Roman"/>
                    <w:sz w:val="18"/>
                    <w:szCs w:val="18"/>
                  </w:rPr>
                  <m:t>=K ∙c∙I</m:t>
                </m:r>
              </m:oMath>
            </m:oMathPara>
          </w:p>
        </w:tc>
        <w:tc>
          <w:tcPr>
            <w:tcW w:w="3195" w:type="dxa"/>
          </w:tcPr>
          <w:p w14:paraId="2385ACDB" w14:textId="77777777" w:rsidR="00E72FAB" w:rsidRDefault="00150356">
            <w:pPr>
              <w:widowControl/>
              <w:spacing w:line="360" w:lineRule="auto"/>
              <w:jc w:val="right"/>
              <w:rPr>
                <w:rFonts w:ascii="Times New Roman" w:hAnsi="Times New Roman" w:cs="Times New Roman"/>
                <w:sz w:val="18"/>
                <w:szCs w:val="18"/>
                <w:lang w:val="en"/>
                <w:oMath/>
              </w:rPr>
            </w:pPr>
            <w:r>
              <w:rPr>
                <w:rFonts w:ascii="Times New Roman" w:hAnsi="Times New Roman" w:cs="Times New Roman"/>
                <w:sz w:val="18"/>
                <w:szCs w:val="18"/>
                <w:lang w:val="en"/>
              </w:rPr>
              <w:t>Equation 3</w:t>
            </w:r>
          </w:p>
        </w:tc>
      </w:tr>
      <w:tr w:rsidR="00E72FAB" w14:paraId="510E583E" w14:textId="77777777">
        <w:tc>
          <w:tcPr>
            <w:tcW w:w="5330" w:type="dxa"/>
          </w:tcPr>
          <w:p w14:paraId="27C93F77" w14:textId="77777777" w:rsidR="00E72FAB" w:rsidRDefault="00150356">
            <w:pPr>
              <w:widowControl/>
              <w:spacing w:line="360" w:lineRule="auto"/>
              <w:rPr>
                <w:rFonts w:ascii="Times New Roman" w:hAnsi="Times New Roman" w:cs="Times New Roman"/>
                <w:i/>
                <w:iCs/>
                <w:sz w:val="18"/>
                <w:szCs w:val="18"/>
              </w:rPr>
            </w:pPr>
            <m:oMathPara>
              <m:oMathParaPr>
                <m:jc m:val="left"/>
              </m:oMathParaPr>
              <m:oMath>
                <m:r>
                  <w:rPr>
                    <w:rFonts w:ascii="Cambria Math" w:hAnsi="Cambria Math" w:cs="Times New Roman"/>
                    <w:sz w:val="18"/>
                    <w:szCs w:val="18"/>
                  </w:rPr>
                  <m:t>-</m:t>
                </m:r>
                <m:nary>
                  <m:naryPr>
                    <m:limLoc m:val="subSup"/>
                    <m:ctrlPr>
                      <w:rPr>
                        <w:rFonts w:ascii="Cambria Math" w:hAnsi="Cambria Math" w:cs="Times New Roman"/>
                        <w:i/>
                        <w:iCs/>
                        <w:sz w:val="18"/>
                        <w:szCs w:val="18"/>
                        <w:lang w:val="en"/>
                      </w:rPr>
                    </m:ctrlPr>
                  </m:naryPr>
                  <m:sub>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o</m:t>
                        </m:r>
                      </m:sub>
                    </m:sSub>
                  </m:sub>
                  <m:sup>
                    <m:sSub>
                      <m:sSubPr>
                        <m:ctrlPr>
                          <w:rPr>
                            <w:rFonts w:ascii="Cambria Math" w:hAnsi="Cambria Math" w:cs="Times New Roman"/>
                            <w:i/>
                            <w:iCs/>
                            <w:sz w:val="18"/>
                            <w:szCs w:val="18"/>
                            <w:lang w:val="en"/>
                          </w:rPr>
                        </m:ctrlPr>
                      </m:sSubPr>
                      <m:e>
                        <m:r>
                          <w:rPr>
                            <w:rFonts w:ascii="Cambria Math" w:hAnsi="Cambria Math" w:cs="Times New Roman"/>
                            <w:sz w:val="18"/>
                            <w:szCs w:val="18"/>
                          </w:rPr>
                          <m:t>I</m:t>
                        </m:r>
                      </m:e>
                      <m:sub>
                        <m:r>
                          <w:rPr>
                            <w:rFonts w:ascii="Cambria Math" w:hAnsi="Cambria Math" w:cs="Times New Roman"/>
                            <w:sz w:val="18"/>
                            <w:szCs w:val="18"/>
                          </w:rPr>
                          <m:t>t</m:t>
                        </m:r>
                      </m:sub>
                    </m:sSub>
                  </m:sup>
                  <m:e>
                    <m:f>
                      <m:fPr>
                        <m:ctrlPr>
                          <w:rPr>
                            <w:rFonts w:ascii="Cambria Math" w:hAnsi="Cambria Math" w:cs="Times New Roman"/>
                            <w:i/>
                            <w:iCs/>
                            <w:sz w:val="18"/>
                            <w:szCs w:val="18"/>
                          </w:rPr>
                        </m:ctrlPr>
                      </m:fPr>
                      <m:num>
                        <m:r>
                          <w:rPr>
                            <w:rFonts w:ascii="Cambria Math" w:hAnsi="Cambria Math" w:cs="Times New Roman"/>
                            <w:sz w:val="18"/>
                            <w:szCs w:val="18"/>
                          </w:rPr>
                          <m:t>dI</m:t>
                        </m:r>
                      </m:num>
                      <m:den>
                        <m:r>
                          <w:rPr>
                            <w:rFonts w:ascii="Cambria Math" w:hAnsi="Cambria Math" w:cs="Times New Roman"/>
                            <w:sz w:val="18"/>
                            <w:szCs w:val="18"/>
                          </w:rPr>
                          <m:t>I</m:t>
                        </m:r>
                      </m:den>
                    </m:f>
                  </m:e>
                </m:nary>
                <m:r>
                  <w:rPr>
                    <w:rFonts w:ascii="Cambria Math" w:hAnsi="Cambria Math" w:cs="Times New Roman"/>
                    <w:sz w:val="18"/>
                    <w:szCs w:val="18"/>
                  </w:rPr>
                  <m:t xml:space="preserve"> = K ∙c</m:t>
                </m:r>
                <m:nary>
                  <m:naryPr>
                    <m:limLoc m:val="subSup"/>
                    <m:ctrlPr>
                      <w:rPr>
                        <w:rFonts w:ascii="Cambria Math" w:hAnsi="Cambria Math" w:cs="Times New Roman"/>
                        <w:i/>
                        <w:iCs/>
                        <w:sz w:val="18"/>
                        <w:szCs w:val="18"/>
                      </w:rPr>
                    </m:ctrlPr>
                  </m:naryPr>
                  <m:sub>
                    <m:r>
                      <w:rPr>
                        <w:rFonts w:ascii="Cambria Math" w:hAnsi="Cambria Math" w:cs="Times New Roman"/>
                        <w:sz w:val="18"/>
                        <w:szCs w:val="18"/>
                      </w:rPr>
                      <m:t>0</m:t>
                    </m:r>
                  </m:sub>
                  <m:sup>
                    <m:r>
                      <w:rPr>
                        <w:rFonts w:ascii="Cambria Math" w:hAnsi="Cambria Math" w:cs="Times New Roman"/>
                        <w:sz w:val="18"/>
                        <w:szCs w:val="18"/>
                      </w:rPr>
                      <m:t>l</m:t>
                    </m:r>
                  </m:sup>
                  <m:e>
                    <m:r>
                      <w:rPr>
                        <w:rFonts w:ascii="Cambria Math" w:hAnsi="Cambria Math" w:cs="Times New Roman"/>
                        <w:sz w:val="18"/>
                        <w:szCs w:val="18"/>
                      </w:rPr>
                      <m:t>dl</m:t>
                    </m:r>
                  </m:e>
                </m:nary>
              </m:oMath>
            </m:oMathPara>
          </w:p>
        </w:tc>
        <w:tc>
          <w:tcPr>
            <w:tcW w:w="3195" w:type="dxa"/>
          </w:tcPr>
          <w:p w14:paraId="6E9479B7" w14:textId="77777777" w:rsidR="00E72FAB" w:rsidRDefault="00150356">
            <w:pPr>
              <w:widowControl/>
              <w:spacing w:line="360" w:lineRule="auto"/>
              <w:jc w:val="right"/>
              <w:rPr>
                <w:rFonts w:ascii="Times New Roman" w:hAnsi="Times New Roman" w:cs="Times New Roman"/>
                <w:sz w:val="18"/>
                <w:szCs w:val="18"/>
                <w:lang w:val="en"/>
                <w:oMath/>
              </w:rPr>
            </w:pPr>
            <w:r>
              <w:rPr>
                <w:rFonts w:ascii="Times New Roman" w:hAnsi="Times New Roman" w:cs="Times New Roman"/>
                <w:sz w:val="18"/>
                <w:szCs w:val="18"/>
                <w:lang w:val="en"/>
              </w:rPr>
              <w:t>Equation 4</w:t>
            </w:r>
          </w:p>
        </w:tc>
      </w:tr>
      <w:tr w:rsidR="00E72FAB" w14:paraId="2DB9CC5D" w14:textId="77777777">
        <w:tc>
          <w:tcPr>
            <w:tcW w:w="5330" w:type="dxa"/>
          </w:tcPr>
          <w:p w14:paraId="2E5C189E" w14:textId="77777777" w:rsidR="00E72FAB" w:rsidRDefault="00150356">
            <w:pPr>
              <w:widowControl/>
              <w:spacing w:line="360" w:lineRule="auto"/>
              <w:rPr>
                <w:rFonts w:ascii="Times New Roman" w:hAnsi="Times New Roman" w:cs="Times New Roman"/>
                <w:i/>
                <w:iCs/>
                <w:sz w:val="18"/>
                <w:szCs w:val="18"/>
                <w:lang w:val="en"/>
              </w:rPr>
            </w:pPr>
            <m:oMath>
              <m:r>
                <w:rPr>
                  <w:rFonts w:ascii="Cambria Math" w:hAnsi="Cambria Math" w:cs="Times New Roman"/>
                  <w:sz w:val="18"/>
                  <w:szCs w:val="18"/>
                </w:rPr>
                <m:t>-log</m:t>
              </m:r>
              <m:d>
                <m:dPr>
                  <m:ctrlPr>
                    <w:rPr>
                      <w:rFonts w:ascii="Cambria Math" w:hAnsi="Cambria Math" w:cs="Times New Roman"/>
                      <w:i/>
                      <w:iCs/>
                      <w:sz w:val="18"/>
                      <w:szCs w:val="18"/>
                    </w:rPr>
                  </m:ctrlPr>
                </m:dPr>
                <m:e>
                  <m:f>
                    <m:fPr>
                      <m:ctrlPr>
                        <w:rPr>
                          <w:rFonts w:ascii="Cambria Math" w:hAnsi="Cambria Math" w:cs="Times New Roman"/>
                          <w:i/>
                          <w:iCs/>
                          <w:sz w:val="18"/>
                          <w:szCs w:val="18"/>
                          <w:lang w:val="en"/>
                        </w:rPr>
                      </m:ctrlPr>
                    </m:fPr>
                    <m:num>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num>
                    <m:den>
                      <m:sSub>
                        <m:sSubPr>
                          <m:ctrlPr>
                            <w:rPr>
                              <w:rFonts w:ascii="Cambria Math" w:hAnsi="Cambria Math" w:cs="Times New Roman"/>
                              <w:i/>
                              <w:iCs/>
                              <w:sz w:val="18"/>
                              <w:szCs w:val="18"/>
                              <w:lang w:val="en"/>
                            </w:rPr>
                          </m:ctrlPr>
                        </m:sSubPr>
                        <m:e>
                          <m:r>
                            <w:rPr>
                              <w:rFonts w:ascii="Cambria Math" w:hAnsi="Cambria Math" w:cs="Times New Roman"/>
                              <w:sz w:val="18"/>
                              <w:szCs w:val="18"/>
                            </w:rPr>
                            <m:t>I</m:t>
                          </m:r>
                        </m:e>
                        <m:sub>
                          <m:r>
                            <w:rPr>
                              <w:rFonts w:ascii="Cambria Math" w:hAnsi="Cambria Math" w:cs="Times New Roman"/>
                              <w:sz w:val="18"/>
                              <w:szCs w:val="18"/>
                            </w:rPr>
                            <m:t>o</m:t>
                          </m:r>
                        </m:sub>
                      </m:sSub>
                    </m:den>
                  </m:f>
                </m:e>
              </m:d>
              <m:r>
                <w:rPr>
                  <w:rFonts w:ascii="Cambria Math" w:hAnsi="Cambria Math" w:cs="Times New Roman"/>
                  <w:sz w:val="18"/>
                  <w:szCs w:val="18"/>
                  <w:lang w:val="en"/>
                </w:rPr>
                <m:t>=</m:t>
              </m:r>
              <m:r>
                <w:rPr>
                  <w:rFonts w:ascii="Cambria Math" w:hAnsi="Cambria Math" w:cs="Times New Roman"/>
                  <w:sz w:val="18"/>
                  <w:szCs w:val="18"/>
                </w:rPr>
                <m:t>K∙c∙l</m:t>
              </m:r>
            </m:oMath>
            <w:r>
              <w:rPr>
                <w:rFonts w:ascii="Times New Roman" w:hAnsi="Times New Roman" w:cs="Times New Roman"/>
                <w:i/>
                <w:iCs/>
                <w:sz w:val="18"/>
                <w:szCs w:val="18"/>
                <w:lang w:val="en"/>
              </w:rPr>
              <w:t xml:space="preserve"> </w:t>
            </w:r>
          </w:p>
        </w:tc>
        <w:tc>
          <w:tcPr>
            <w:tcW w:w="3195" w:type="dxa"/>
          </w:tcPr>
          <w:p w14:paraId="1E2933ED" w14:textId="77777777" w:rsidR="00E72FAB" w:rsidRDefault="00150356">
            <w:pPr>
              <w:widowControl/>
              <w:spacing w:line="360" w:lineRule="auto"/>
              <w:jc w:val="right"/>
              <w:rPr>
                <w:rFonts w:ascii="Times New Roman" w:hAnsi="Times New Roman" w:cs="Times New Roman"/>
                <w:sz w:val="18"/>
                <w:szCs w:val="18"/>
                <w:lang w:val="en"/>
              </w:rPr>
            </w:pPr>
            <w:r>
              <w:rPr>
                <w:rFonts w:ascii="Times New Roman" w:hAnsi="Times New Roman" w:cs="Times New Roman"/>
                <w:sz w:val="18"/>
                <w:szCs w:val="18"/>
                <w:lang w:val="en"/>
              </w:rPr>
              <w:t>Equation 5</w:t>
            </w:r>
          </w:p>
        </w:tc>
      </w:tr>
      <w:tr w:rsidR="00E72FAB" w14:paraId="2B173106" w14:textId="77777777">
        <w:trPr>
          <w:trHeight w:val="309"/>
        </w:trPr>
        <w:tc>
          <w:tcPr>
            <w:tcW w:w="5330" w:type="dxa"/>
          </w:tcPr>
          <w:tbl>
            <w:tblPr>
              <w:tblStyle w:val="Tabellenraster"/>
              <w:tblpPr w:leftFromText="180" w:rightFromText="180" w:vertAnchor="text" w:horzAnchor="page" w:tblpXSpec="center" w:tblpY="324"/>
              <w:tblOverlap w:val="never"/>
              <w:tblW w:w="8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3"/>
              <w:gridCol w:w="4262"/>
            </w:tblGrid>
            <w:tr w:rsidR="00E72FAB" w14:paraId="2DB371C8" w14:textId="77777777" w:rsidTr="00822DBF">
              <w:trPr>
                <w:jc w:val="center"/>
              </w:trPr>
              <w:tc>
                <w:tcPr>
                  <w:tcW w:w="4263" w:type="dxa"/>
                </w:tcPr>
                <w:p w14:paraId="4BE1C747" w14:textId="77777777" w:rsidR="00E72FAB" w:rsidRDefault="00150356">
                  <w:pPr>
                    <w:widowControl/>
                    <w:spacing w:line="360" w:lineRule="auto"/>
                    <w:rPr>
                      <w:rFonts w:ascii="Times New Roman" w:hAnsi="Times New Roman" w:cs="Times New Roman"/>
                      <w:sz w:val="18"/>
                      <w:szCs w:val="18"/>
                      <w:lang w:val="en"/>
                    </w:rPr>
                  </w:pPr>
                  <m:oMathPara>
                    <m:oMathParaPr>
                      <m:jc m:val="left"/>
                    </m:oMathParaPr>
                    <m:oMath>
                      <m:sSub>
                        <m:sSubPr>
                          <m:ctrlPr>
                            <w:rPr>
                              <w:rFonts w:ascii="Cambria Math" w:hAnsi="Cambria Math" w:cs="Times New Roman"/>
                              <w:i/>
                              <w:iCs/>
                              <w:sz w:val="18"/>
                              <w:szCs w:val="18"/>
                            </w:rPr>
                          </m:ctrlPr>
                        </m:sSubPr>
                        <m:e>
                          <m:r>
                            <w:rPr>
                              <w:rFonts w:ascii="Cambria Math" w:hAnsi="Cambria Math" w:cs="Times New Roman"/>
                              <w:sz w:val="18"/>
                              <w:szCs w:val="18"/>
                            </w:rPr>
                            <m:t>A</m:t>
                          </m:r>
                        </m:e>
                        <m:sub>
                          <m:r>
                            <m:rPr>
                              <m:sty m:val="p"/>
                            </m:rPr>
                            <w:rPr>
                              <w:rFonts w:ascii="Cambria Math" w:eastAsia="SimSun" w:hAnsi="Cambria Math" w:cs="Times New Roman"/>
                              <w:sz w:val="18"/>
                              <w:szCs w:val="18"/>
                              <w:lang w:bidi="ar"/>
                            </w:rPr>
                            <m:t>λ</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ϵ</m:t>
                          </m:r>
                        </m:e>
                        <m:sub>
                          <m:r>
                            <m:rPr>
                              <m:sty m:val="p"/>
                            </m:rPr>
                            <w:rPr>
                              <w:rFonts w:ascii="Cambria Math" w:eastAsia="SimSun" w:hAnsi="Cambria Math" w:cs="Times New Roman"/>
                              <w:sz w:val="18"/>
                              <w:szCs w:val="18"/>
                              <w:lang w:bidi="ar"/>
                            </w:rPr>
                            <m:t>λ</m:t>
                          </m:r>
                        </m:sub>
                      </m:sSub>
                      <m:r>
                        <w:rPr>
                          <w:rFonts w:ascii="Cambria Math" w:hAnsi="Cambria Math" w:cs="Times New Roman"/>
                          <w:sz w:val="18"/>
                          <w:szCs w:val="18"/>
                        </w:rPr>
                        <m:t>∙c∙l</m:t>
                      </m:r>
                    </m:oMath>
                  </m:oMathPara>
                </w:p>
              </w:tc>
              <w:tc>
                <w:tcPr>
                  <w:tcW w:w="4262" w:type="dxa"/>
                </w:tcPr>
                <w:p w14:paraId="2FA6D12D" w14:textId="77777777" w:rsidR="00E72FAB" w:rsidRDefault="00150356">
                  <w:pPr>
                    <w:widowControl/>
                    <w:spacing w:line="360" w:lineRule="auto"/>
                    <w:jc w:val="right"/>
                    <w:rPr>
                      <w:rFonts w:ascii="Times New Roman" w:hAnsi="Times New Roman" w:cs="Times New Roman"/>
                      <w:sz w:val="18"/>
                      <w:szCs w:val="18"/>
                      <w:lang w:val="en"/>
                      <w:oMath/>
                    </w:rPr>
                  </w:pPr>
                  <w:r>
                    <w:rPr>
                      <w:rFonts w:ascii="Times New Roman" w:hAnsi="Times New Roman" w:cs="Times New Roman"/>
                      <w:sz w:val="18"/>
                      <w:szCs w:val="18"/>
                      <w:lang w:val="en"/>
                    </w:rPr>
                    <w:t>Equation 7</w:t>
                  </w:r>
                </w:p>
              </w:tc>
            </w:tr>
          </w:tbl>
          <w:p w14:paraId="5820D59B" w14:textId="77777777" w:rsidR="00E72FAB" w:rsidRDefault="00150356">
            <w:pPr>
              <w:widowControl/>
              <w:spacing w:line="360" w:lineRule="auto"/>
              <w:rPr>
                <w:rFonts w:ascii="Times New Roman" w:hAnsi="Times New Roman" w:cs="Times New Roman"/>
                <w:i/>
                <w:iCs/>
                <w:sz w:val="18"/>
                <w:szCs w:val="18"/>
                <w:lang w:val="en"/>
              </w:rPr>
            </w:pPr>
            <w:r>
              <w:rPr>
                <w:rFonts w:ascii="Times New Roman" w:hAnsi="Times New Roman" w:cs="Times New Roman"/>
                <w:i/>
                <w:iCs/>
                <w:sz w:val="18"/>
                <w:szCs w:val="18"/>
                <w:lang w:val="en"/>
              </w:rPr>
              <w:t xml:space="preserve">Absorbance </w:t>
            </w:r>
            <m:oMath>
              <m:r>
                <w:rPr>
                  <w:rFonts w:ascii="Cambria Math" w:hAnsi="Cambria Math" w:cs="Times New Roman"/>
                  <w:sz w:val="18"/>
                  <w:szCs w:val="18"/>
                </w:rPr>
                <m:t>(</m:t>
              </m:r>
              <m:r>
                <w:rPr>
                  <w:rFonts w:ascii="Cambria Math" w:hAnsi="Cambria Math" w:cs="Times New Roman"/>
                  <w:sz w:val="18"/>
                  <w:szCs w:val="18"/>
                  <w:lang w:val="en"/>
                </w:rPr>
                <m:t>A</m:t>
              </m:r>
              <m:r>
                <w:rPr>
                  <w:rFonts w:ascii="Cambria Math" w:hAnsi="Cambria Math" w:cs="Times New Roman"/>
                  <w:sz w:val="18"/>
                  <w:szCs w:val="18"/>
                </w:rPr>
                <m:t>)</m:t>
              </m:r>
              <m:r>
                <w:rPr>
                  <w:rFonts w:ascii="Cambria Math" w:hAnsi="Cambria Math" w:cs="Times New Roman"/>
                  <w:sz w:val="18"/>
                  <w:szCs w:val="18"/>
                  <w:lang w:val="en"/>
                </w:rPr>
                <m:t>=</m:t>
              </m:r>
              <m:r>
                <w:rPr>
                  <w:rFonts w:ascii="Cambria Math" w:hAnsi="Cambria Math" w:cs="Times New Roman"/>
                  <w:sz w:val="18"/>
                  <w:szCs w:val="18"/>
                </w:rPr>
                <m:t xml:space="preserve"> -log(T)</m:t>
              </m:r>
              <m:r>
                <w:rPr>
                  <w:rFonts w:ascii="Cambria Math" w:hAnsi="Cambria Math" w:cs="Times New Roman"/>
                  <w:sz w:val="18"/>
                  <w:szCs w:val="18"/>
                  <w:lang w:val="en"/>
                </w:rPr>
                <m:t>=</m:t>
              </m:r>
              <m:r>
                <w:rPr>
                  <w:rFonts w:ascii="Cambria Math" w:hAnsi="Cambria Math" w:cs="Times New Roman"/>
                  <w:sz w:val="18"/>
                  <w:szCs w:val="18"/>
                </w:rPr>
                <m:t>K∙c∙l</m:t>
              </m:r>
            </m:oMath>
          </w:p>
        </w:tc>
        <w:tc>
          <w:tcPr>
            <w:tcW w:w="3195" w:type="dxa"/>
          </w:tcPr>
          <w:p w14:paraId="7EAF6DE0" w14:textId="77777777" w:rsidR="00E72FAB" w:rsidRDefault="00150356">
            <w:pPr>
              <w:widowControl/>
              <w:spacing w:line="360" w:lineRule="auto"/>
              <w:jc w:val="right"/>
              <w:rPr>
                <w:rFonts w:ascii="Times New Roman" w:hAnsi="Times New Roman" w:cs="Times New Roman"/>
                <w:sz w:val="18"/>
                <w:szCs w:val="18"/>
                <w:lang w:val="en"/>
              </w:rPr>
            </w:pPr>
            <w:r>
              <w:rPr>
                <w:rFonts w:ascii="Times New Roman" w:hAnsi="Times New Roman" w:cs="Times New Roman"/>
                <w:sz w:val="18"/>
                <w:szCs w:val="18"/>
                <w:lang w:val="en"/>
              </w:rPr>
              <w:t>Equation 6</w:t>
            </w:r>
          </w:p>
        </w:tc>
      </w:tr>
    </w:tbl>
    <w:p w14:paraId="33C07664" w14:textId="77777777" w:rsidR="00E72FAB" w:rsidRDefault="00E72FAB">
      <w:pPr>
        <w:spacing w:line="360" w:lineRule="auto"/>
        <w:jc w:val="both"/>
        <w:rPr>
          <w:rFonts w:ascii="Times New Roman" w:hAnsi="Times New Roman" w:cs="Times New Roman"/>
          <w:sz w:val="22"/>
          <w:szCs w:val="22"/>
          <w:lang w:val="en"/>
        </w:rPr>
      </w:pPr>
    </w:p>
    <w:p w14:paraId="798AB18B" w14:textId="70DFEDBF" w:rsidR="00E72FAB" w:rsidRDefault="00150356">
      <w:pPr>
        <w:spacing w:line="360" w:lineRule="auto"/>
        <w:jc w:val="both"/>
        <w:rPr>
          <w:rFonts w:ascii="Times New Roman" w:hAnsi="Times New Roman" w:cs="Times New Roman"/>
          <w:sz w:val="22"/>
          <w:szCs w:val="22"/>
          <w:lang w:val="en"/>
        </w:rPr>
      </w:pPr>
      <w:r>
        <w:rPr>
          <w:rFonts w:ascii="Times New Roman" w:hAnsi="Times New Roman" w:cs="Times New Roman"/>
          <w:sz w:val="22"/>
          <w:szCs w:val="22"/>
          <w:lang w:val="en"/>
        </w:rPr>
        <w:t>Equation 2 states that the infinitesimal decrease in light intensity with respect to path length is proportional to the product of the sample’s concentration and original intensity</w:t>
      </w:r>
      <w:del w:id="213" w:author="Herr, Nora (059)" w:date="2019-11-23T15:24:00Z">
        <w:r w:rsidDel="00150356">
          <w:rPr>
            <w:rFonts w:ascii="Times New Roman" w:hAnsi="Times New Roman" w:cs="Times New Roman"/>
            <w:sz w:val="22"/>
            <w:szCs w:val="22"/>
            <w:lang w:val="en"/>
          </w:rPr>
          <w:delText xml:space="preserve"> </w:delText>
        </w:r>
      </w:del>
      <m:oMath>
        <m:r>
          <m:rPr>
            <m:sty m:val="p"/>
          </m:rPr>
          <w:rPr>
            <w:rFonts w:ascii="Cambria Math" w:hAnsi="Cambria Math" w:cs="Times New Roman"/>
            <w:lang w:val="en"/>
          </w:rPr>
          <m:t>(</m:t>
        </m:r>
        <m:r>
          <m:rPr>
            <m:sty m:val="p"/>
          </m:rPr>
          <w:rPr>
            <w:rFonts w:ascii="Cambria Math" w:hAnsi="Cambria Math" w:cs="Times New Roman"/>
          </w:rPr>
          <m:t>I</m:t>
        </m:r>
        <m:r>
          <m:rPr>
            <m:sty m:val="p"/>
          </m:rPr>
          <w:rPr>
            <w:rFonts w:ascii="Cambria Math" w:hAnsi="Cambria Math" w:cs="Times New Roman"/>
            <w:lang w:val="en"/>
          </w:rPr>
          <m:t>)</m:t>
        </m:r>
      </m:oMath>
      <w:r>
        <w:rPr>
          <w:rFonts w:ascii="Times New Roman" w:hAnsi="Times New Roman" w:cs="Times New Roman"/>
          <w:sz w:val="22"/>
          <w:szCs w:val="22"/>
          <w:lang w:val="en"/>
        </w:rPr>
        <w:t xml:space="preserve">. A proportionality constant </w:t>
      </w:r>
      <m:oMath>
        <m:r>
          <m:rPr>
            <m:sty m:val="p"/>
          </m:rPr>
          <w:rPr>
            <w:rFonts w:ascii="Cambria Math" w:hAnsi="Cambria Math" w:cs="Times New Roman"/>
            <w:lang w:val="en"/>
          </w:rPr>
          <m:t>(</m:t>
        </m:r>
        <m:r>
          <m:rPr>
            <m:sty m:val="p"/>
          </m:rPr>
          <w:rPr>
            <w:rFonts w:ascii="Cambria Math" w:hAnsi="Cambria Math" w:cs="Times New Roman"/>
          </w:rPr>
          <m:t>K</m:t>
        </m:r>
        <m:r>
          <m:rPr>
            <m:sty m:val="p"/>
          </m:rPr>
          <w:rPr>
            <w:rFonts w:ascii="Cambria Math" w:hAnsi="Cambria Math" w:cs="Times New Roman"/>
            <w:lang w:val="en"/>
          </w:rPr>
          <m:t>)</m:t>
        </m:r>
      </m:oMath>
      <w:r>
        <w:rPr>
          <w:rFonts w:ascii="Times New Roman" w:hAnsi="Times New Roman" w:cs="Times New Roman"/>
          <w:sz w:val="22"/>
          <w:szCs w:val="22"/>
          <w:lang w:val="en"/>
        </w:rPr>
        <w:t xml:space="preserve"> makes this relationship an equality, and </w:t>
      </w:r>
      <w:proofErr w:type="gramStart"/>
      <w:r>
        <w:rPr>
          <w:rFonts w:ascii="Times New Roman" w:hAnsi="Times New Roman" w:cs="Times New Roman"/>
          <w:sz w:val="22"/>
          <w:szCs w:val="22"/>
          <w:lang w:val="en"/>
        </w:rPr>
        <w:t>is subsequently integrated</w:t>
      </w:r>
      <w:proofErr w:type="gramEnd"/>
      <w:r>
        <w:rPr>
          <w:rFonts w:ascii="Times New Roman" w:hAnsi="Times New Roman" w:cs="Times New Roman"/>
          <w:sz w:val="22"/>
          <w:szCs w:val="22"/>
          <w:lang w:val="en"/>
        </w:rPr>
        <w:t xml:space="preserve"> in Equation 4. The integration results in the inverse log of the transmittance (i.e. absorbance), being equal to the product of the proportionality constant, the concentration, and the path length (Equation 5)</w:t>
      </w:r>
      <w:ins w:id="214" w:author="Herr, Nora (059)" w:date="2019-11-23T15:24:00Z">
        <w:r>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[cite source of derivation]</w:t>
      </w:r>
      <w:r>
        <w:rPr>
          <w:rFonts w:ascii="Times New Roman" w:hAnsi="Times New Roman" w:cs="Times New Roman"/>
          <w:sz w:val="22"/>
          <w:szCs w:val="22"/>
          <w:lang w:val="en"/>
        </w:rPr>
        <w:t>.</w:t>
      </w:r>
    </w:p>
    <w:tbl>
      <w:tblPr>
        <w:tblStyle w:val="Tabellenraster"/>
        <w:tblpPr w:leftFromText="180" w:rightFromText="180" w:vertAnchor="text" w:horzAnchor="page" w:tblpXSpec="center" w:tblpY="2"/>
        <w:tblOverlap w:val="never"/>
        <w:tblW w:w="8525" w:type="dxa"/>
        <w:jc w:val="center"/>
        <w:tblLayout w:type="fixed"/>
        <w:tblLook w:val="04A0" w:firstRow="1" w:lastRow="0" w:firstColumn="1" w:lastColumn="0" w:noHBand="0" w:noVBand="1"/>
      </w:tblPr>
      <w:tblGrid>
        <w:gridCol w:w="8525"/>
      </w:tblGrid>
      <w:tr w:rsidR="00E72FAB" w14:paraId="5A344789" w14:textId="77777777">
        <w:trPr>
          <w:trHeight w:val="2225"/>
          <w:jc w:val="center"/>
        </w:trPr>
        <w:tc>
          <w:tcPr>
            <w:tcW w:w="8525" w:type="dxa"/>
          </w:tcPr>
          <w:p w14:paraId="58CA0BD1" w14:textId="2041A004" w:rsidR="00E72FAB" w:rsidRDefault="00150356">
            <w:pPr>
              <w:widowControl/>
              <w:spacing w:line="360" w:lineRule="auto"/>
              <w:jc w:val="left"/>
            </w:pPr>
            <w:r>
              <w:rPr>
                <w:noProof/>
                <w:lang w:val="de-DE" w:eastAsia="de-DE"/>
              </w:rPr>
              <w:lastRenderedPageBreak/>
              <w:drawing>
                <wp:inline distT="0" distB="0" distL="114300" distR="114300" wp14:anchorId="3FBE1575" wp14:editId="7A4A001E">
                  <wp:extent cx="4114800" cy="1435735"/>
                  <wp:effectExtent l="0" t="0" r="13335" b="1016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6"/>
                          <a:stretch>
                            <a:fillRect/>
                          </a:stretch>
                        </pic:blipFill>
                        <pic:spPr>
                          <a:xfrm>
                            <a:off x="0" y="0"/>
                            <a:ext cx="4114800" cy="1435735"/>
                          </a:xfrm>
                          <a:prstGeom prst="rect">
                            <a:avLst/>
                          </a:prstGeom>
                          <a:noFill/>
                          <a:ln>
                            <a:noFill/>
                          </a:ln>
                        </pic:spPr>
                      </pic:pic>
                    </a:graphicData>
                  </a:graphic>
                </wp:inline>
              </w:drawing>
            </w:r>
          </w:p>
        </w:tc>
      </w:tr>
      <w:tr w:rsidR="00E72FAB" w14:paraId="5237AAC7" w14:textId="77777777">
        <w:trPr>
          <w:trHeight w:val="90"/>
          <w:jc w:val="center"/>
        </w:trPr>
        <w:tc>
          <w:tcPr>
            <w:tcW w:w="8525" w:type="dxa"/>
          </w:tcPr>
          <w:p w14:paraId="22A94137" w14:textId="3E72FE23" w:rsidR="00E72FAB" w:rsidRDefault="00150356">
            <w:pPr>
              <w:widowControl/>
              <w:wordWrap w:val="0"/>
              <w:spacing w:line="360" w:lineRule="auto"/>
              <w:rPr>
                <w:rFonts w:ascii="Times New Roman" w:hAnsi="Times New Roman" w:cs="Times New Roman"/>
                <w:i/>
                <w:iCs/>
                <w:sz w:val="18"/>
                <w:szCs w:val="18"/>
                <w:lang w:val="en"/>
              </w:rPr>
            </w:pPr>
            <w:proofErr w:type="spellStart"/>
            <w:r>
              <w:rPr>
                <w:rFonts w:ascii="Times New Roman" w:hAnsi="Times New Roman" w:cs="Times New Roman"/>
                <w:sz w:val="18"/>
                <w:szCs w:val="18"/>
                <w:lang w:val="en"/>
              </w:rPr>
              <w:t>FigureX</w:t>
            </w:r>
            <w:proofErr w:type="spellEnd"/>
            <w:r>
              <w:rPr>
                <w:rFonts w:ascii="Times New Roman" w:hAnsi="Times New Roman" w:cs="Times New Roman"/>
                <w:sz w:val="18"/>
                <w:szCs w:val="18"/>
                <w:lang w:val="en"/>
              </w:rPr>
              <w:t>. Matter absorbs light as it passes through</w:t>
            </w:r>
            <w:del w:id="215" w:author="Herr, Nora (059)" w:date="2019-11-23T15:25:00Z">
              <w:r w:rsidDel="00150356">
                <w:rPr>
                  <w:rFonts w:ascii="Times New Roman" w:hAnsi="Times New Roman" w:cs="Times New Roman"/>
                  <w:sz w:val="18"/>
                  <w:szCs w:val="18"/>
                  <w:lang w:val="en"/>
                </w:rPr>
                <w:delText xml:space="preserve"> i</w:delText>
              </w:r>
            </w:del>
            <w:del w:id="216" w:author="Herr, Nora (059)" w:date="2019-11-23T15:24:00Z">
              <w:r w:rsidDel="00150356">
                <w:rPr>
                  <w:rFonts w:ascii="Times New Roman" w:hAnsi="Times New Roman" w:cs="Times New Roman"/>
                  <w:sz w:val="18"/>
                  <w:szCs w:val="18"/>
                  <w:lang w:val="en"/>
                </w:rPr>
                <w:delText>t</w:delText>
              </w:r>
            </w:del>
            <w:ins w:id="217" w:author="Herr, Nora (059)" w:date="2019-11-23T15:25:00Z">
              <w:r>
                <w:rPr>
                  <w:rFonts w:ascii="Times New Roman" w:hAnsi="Times New Roman" w:cs="Times New Roman"/>
                  <w:sz w:val="18"/>
                  <w:szCs w:val="18"/>
                  <w:lang w:val="en"/>
                </w:rPr>
                <w:t>;</w:t>
              </w:r>
            </w:ins>
            <w:del w:id="218" w:author="Herr, Nora (059)" w:date="2019-11-23T15:25:00Z">
              <w:r w:rsidDel="00150356">
                <w:rPr>
                  <w:rFonts w:ascii="Times New Roman" w:hAnsi="Times New Roman" w:cs="Times New Roman"/>
                  <w:sz w:val="18"/>
                  <w:szCs w:val="18"/>
                  <w:lang w:val="en"/>
                </w:rPr>
                <w:delText>,</w:delText>
              </w:r>
            </w:del>
            <w:r>
              <w:rPr>
                <w:rFonts w:ascii="Times New Roman" w:hAnsi="Times New Roman" w:cs="Times New Roman"/>
                <w:sz w:val="18"/>
                <w:szCs w:val="18"/>
                <w:lang w:val="en"/>
              </w:rPr>
              <w:t xml:space="preserve"> the longer the path (L) the more light is absorbed.</w:t>
            </w:r>
          </w:p>
        </w:tc>
      </w:tr>
    </w:tbl>
    <w:p w14:paraId="3C9F7F4B" w14:textId="77777777" w:rsidR="00E72FAB" w:rsidRDefault="00E72FAB">
      <w:pPr>
        <w:spacing w:line="360" w:lineRule="auto"/>
        <w:jc w:val="both"/>
        <w:rPr>
          <w:rFonts w:ascii="Times New Roman" w:hAnsi="Times New Roman" w:cs="Times New Roman"/>
          <w:sz w:val="22"/>
          <w:szCs w:val="22"/>
          <w:lang w:val="en"/>
        </w:rPr>
      </w:pPr>
    </w:p>
    <w:p w14:paraId="46D867F9" w14:textId="77777777" w:rsidR="00150356" w:rsidRDefault="00150356">
      <w:pPr>
        <w:spacing w:line="360" w:lineRule="auto"/>
        <w:jc w:val="both"/>
        <w:rPr>
          <w:ins w:id="219" w:author="Herr, Nora (059)" w:date="2019-11-23T15:24:00Z"/>
          <w:rFonts w:ascii="Times New Roman" w:hAnsi="Times New Roman" w:cs="Times New Roman"/>
          <w:sz w:val="22"/>
          <w:szCs w:val="22"/>
          <w:lang w:val="en"/>
        </w:rPr>
      </w:pPr>
    </w:p>
    <w:p w14:paraId="25352748" w14:textId="77777777" w:rsidR="00150356" w:rsidRDefault="00150356">
      <w:pPr>
        <w:spacing w:line="360" w:lineRule="auto"/>
        <w:jc w:val="both"/>
        <w:rPr>
          <w:ins w:id="220" w:author="Herr, Nora (059)" w:date="2019-11-23T15:24:00Z"/>
          <w:rFonts w:ascii="Times New Roman" w:hAnsi="Times New Roman" w:cs="Times New Roman"/>
          <w:sz w:val="22"/>
          <w:szCs w:val="22"/>
          <w:lang w:val="en"/>
        </w:rPr>
      </w:pPr>
    </w:p>
    <w:p w14:paraId="6FA86B93" w14:textId="77777777" w:rsidR="00150356" w:rsidRDefault="00150356">
      <w:pPr>
        <w:spacing w:line="360" w:lineRule="auto"/>
        <w:jc w:val="both"/>
        <w:rPr>
          <w:ins w:id="221" w:author="Herr, Nora (059)" w:date="2019-11-23T15:24:00Z"/>
          <w:rFonts w:ascii="Times New Roman" w:hAnsi="Times New Roman" w:cs="Times New Roman"/>
          <w:sz w:val="22"/>
          <w:szCs w:val="22"/>
          <w:lang w:val="en"/>
        </w:rPr>
      </w:pPr>
    </w:p>
    <w:p w14:paraId="06D39E8C" w14:textId="77777777" w:rsidR="00150356" w:rsidRDefault="00150356">
      <w:pPr>
        <w:spacing w:line="360" w:lineRule="auto"/>
        <w:jc w:val="both"/>
        <w:rPr>
          <w:ins w:id="222" w:author="Herr, Nora (059)" w:date="2019-11-23T15:24:00Z"/>
          <w:rFonts w:ascii="Times New Roman" w:hAnsi="Times New Roman" w:cs="Times New Roman"/>
          <w:sz w:val="22"/>
          <w:szCs w:val="22"/>
          <w:lang w:val="en"/>
        </w:rPr>
      </w:pPr>
    </w:p>
    <w:p w14:paraId="4D0A1A65" w14:textId="77777777" w:rsidR="00150356" w:rsidRDefault="00150356">
      <w:pPr>
        <w:spacing w:line="360" w:lineRule="auto"/>
        <w:jc w:val="both"/>
        <w:rPr>
          <w:ins w:id="223" w:author="Herr, Nora (059)" w:date="2019-11-23T15:24:00Z"/>
          <w:rFonts w:ascii="Times New Roman" w:hAnsi="Times New Roman" w:cs="Times New Roman"/>
          <w:sz w:val="22"/>
          <w:szCs w:val="22"/>
          <w:lang w:val="en"/>
        </w:rPr>
      </w:pPr>
    </w:p>
    <w:p w14:paraId="661A53F0" w14:textId="77777777" w:rsidR="00150356" w:rsidRDefault="00150356">
      <w:pPr>
        <w:spacing w:line="360" w:lineRule="auto"/>
        <w:jc w:val="both"/>
        <w:rPr>
          <w:ins w:id="224" w:author="Herr, Nora (059)" w:date="2019-11-23T15:24:00Z"/>
          <w:rFonts w:ascii="Times New Roman" w:hAnsi="Times New Roman" w:cs="Times New Roman"/>
          <w:sz w:val="22"/>
          <w:szCs w:val="22"/>
          <w:lang w:val="en"/>
        </w:rPr>
      </w:pPr>
    </w:p>
    <w:p w14:paraId="4DE32268" w14:textId="5E04EF30" w:rsidR="00E72FAB" w:rsidRDefault="00150356">
      <w:pPr>
        <w:spacing w:line="360" w:lineRule="auto"/>
        <w:jc w:val="both"/>
        <w:rPr>
          <w:rFonts w:ascii="Times New Roman" w:hAnsi="Times New Roman" w:cs="Times New Roman"/>
          <w:sz w:val="22"/>
          <w:szCs w:val="22"/>
          <w:lang w:val="en"/>
        </w:rPr>
      </w:pPr>
      <w:r>
        <w:rPr>
          <w:rFonts w:ascii="Times New Roman" w:hAnsi="Times New Roman" w:cs="Times New Roman"/>
          <w:sz w:val="22"/>
          <w:szCs w:val="22"/>
          <w:lang w:val="en"/>
        </w:rPr>
        <w:t xml:space="preserve">As noted in </w:t>
      </w:r>
      <w:proofErr w:type="spellStart"/>
      <w:r>
        <w:rPr>
          <w:rFonts w:ascii="Times New Roman" w:hAnsi="Times New Roman" w:cs="Times New Roman"/>
          <w:b/>
          <w:bCs/>
          <w:sz w:val="22"/>
          <w:szCs w:val="22"/>
          <w:lang w:val="en"/>
        </w:rPr>
        <w:t>FigureX</w:t>
      </w:r>
      <w:proofErr w:type="spellEnd"/>
      <w:r>
        <w:rPr>
          <w:rFonts w:ascii="Times New Roman" w:hAnsi="Times New Roman" w:cs="Times New Roman"/>
          <w:b/>
          <w:bCs/>
          <w:sz w:val="22"/>
          <w:szCs w:val="22"/>
          <w:lang w:val="en"/>
        </w:rPr>
        <w:t xml:space="preserve">, </w:t>
      </w:r>
      <w:r>
        <w:rPr>
          <w:rFonts w:ascii="Times New Roman" w:hAnsi="Times New Roman" w:cs="Times New Roman"/>
          <w:sz w:val="22"/>
          <w:szCs w:val="22"/>
          <w:lang w:val="en"/>
        </w:rPr>
        <w:t xml:space="preserve">the incident light used experimentally is </w:t>
      </w:r>
      <w:del w:id="225" w:author="Herr, Nora (059)" w:date="2019-11-23T15:25:00Z">
        <w:r w:rsidDel="00150356">
          <w:rPr>
            <w:rFonts w:ascii="Times New Roman" w:hAnsi="Times New Roman" w:cs="Times New Roman"/>
            <w:sz w:val="22"/>
            <w:szCs w:val="22"/>
            <w:lang w:val="en"/>
          </w:rPr>
          <w:delText>almost always</w:delText>
        </w:r>
      </w:del>
      <w:ins w:id="226" w:author="Herr, Nora (059)" w:date="2019-11-23T15:25:00Z">
        <w:r>
          <w:rPr>
            <w:rFonts w:ascii="Times New Roman" w:hAnsi="Times New Roman" w:cs="Times New Roman"/>
            <w:sz w:val="22"/>
            <w:szCs w:val="22"/>
            <w:lang w:val="en"/>
          </w:rPr>
          <w:t>usually</w:t>
        </w:r>
      </w:ins>
      <w:r>
        <w:rPr>
          <w:rFonts w:ascii="Times New Roman" w:hAnsi="Times New Roman" w:cs="Times New Roman"/>
          <w:sz w:val="22"/>
          <w:szCs w:val="22"/>
          <w:lang w:val="en"/>
        </w:rPr>
        <w:t xml:space="preserve"> monochromatic and </w:t>
      </w:r>
      <w:commentRangeStart w:id="227"/>
      <w:proofErr w:type="gramStart"/>
      <w:r>
        <w:rPr>
          <w:rFonts w:ascii="Times New Roman" w:hAnsi="Times New Roman" w:cs="Times New Roman"/>
          <w:sz w:val="22"/>
          <w:szCs w:val="22"/>
          <w:lang w:val="en"/>
        </w:rPr>
        <w:t>is shone</w:t>
      </w:r>
      <w:proofErr w:type="gramEnd"/>
      <w:r>
        <w:rPr>
          <w:rFonts w:ascii="Times New Roman" w:hAnsi="Times New Roman" w:cs="Times New Roman"/>
          <w:sz w:val="22"/>
          <w:szCs w:val="22"/>
          <w:lang w:val="en"/>
        </w:rPr>
        <w:t xml:space="preserve"> at the sample </w:t>
      </w:r>
      <w:commentRangeEnd w:id="227"/>
      <w:r>
        <w:rPr>
          <w:rStyle w:val="Kommentarzeichen"/>
        </w:rPr>
        <w:commentReference w:id="227"/>
      </w:r>
      <w:r>
        <w:rPr>
          <w:rFonts w:ascii="Times New Roman" w:hAnsi="Times New Roman" w:cs="Times New Roman"/>
          <w:sz w:val="22"/>
          <w:szCs w:val="22"/>
          <w:lang w:val="en"/>
        </w:rPr>
        <w:t>at a specific energy or wavelength (</w:t>
      </w:r>
      <w:r>
        <w:rPr>
          <w:rFonts w:ascii="Times New Roman" w:eastAsia="SimSun" w:hAnsi="Times New Roman" w:cs="Times New Roman"/>
          <w:sz w:val="22"/>
          <w:szCs w:val="22"/>
          <w:lang w:bidi="ar"/>
        </w:rPr>
        <w:t>λ</w:t>
      </w:r>
      <w:r>
        <w:rPr>
          <w:rFonts w:ascii="Times New Roman" w:hAnsi="Times New Roman" w:cs="Times New Roman"/>
          <w:sz w:val="22"/>
          <w:szCs w:val="22"/>
          <w:lang w:val="en"/>
        </w:rPr>
        <w:t>) of radiation. Compounds tend to absorb light at specific wavelengths</w:t>
      </w:r>
      <w:ins w:id="228" w:author="Herr, Nora (059)" w:date="2019-11-23T15:26:00Z">
        <w:r>
          <w:rPr>
            <w:rFonts w:ascii="Times New Roman" w:hAnsi="Times New Roman" w:cs="Times New Roman"/>
            <w:sz w:val="22"/>
            <w:szCs w:val="22"/>
            <w:lang w:val="en"/>
          </w:rPr>
          <w:t>,</w:t>
        </w:r>
      </w:ins>
      <w:r>
        <w:rPr>
          <w:rFonts w:ascii="Times New Roman" w:hAnsi="Times New Roman" w:cs="Times New Roman"/>
          <w:sz w:val="22"/>
          <w:szCs w:val="22"/>
          <w:lang w:val="en"/>
        </w:rPr>
        <w:t xml:space="preserve"> and any given compound may absorb light at multiple wavelengths. Monochromatic light absorption for a given compound can be represented as in Equation 7, where the proportionality constant becomes rewritten to symbolize the molar extinction </w:t>
      </w:r>
      <w:proofErr w:type="gramStart"/>
      <w:r>
        <w:rPr>
          <w:rFonts w:ascii="Times New Roman" w:hAnsi="Times New Roman" w:cs="Times New Roman"/>
          <w:sz w:val="22"/>
          <w:szCs w:val="22"/>
          <w:lang w:val="en"/>
        </w:rPr>
        <w:t xml:space="preserve">coefficient </w:t>
      </w:r>
      <w:proofErr w:type="gramEnd"/>
      <m:oMath>
        <m:sSub>
          <m:sSubPr>
            <m:ctrlPr>
              <w:rPr>
                <w:rFonts w:ascii="Cambria Math" w:hAnsi="Cambria Math" w:cs="Times New Roman"/>
                <w:i/>
                <w:sz w:val="18"/>
                <w:szCs w:val="18"/>
              </w:rPr>
            </m:ctrlPr>
          </m:sSubPr>
          <m:e>
            <m:r>
              <w:rPr>
                <w:rFonts w:ascii="Cambria Math" w:hAnsi="Cambria Math" w:cs="Times New Roman"/>
                <w:sz w:val="18"/>
                <w:szCs w:val="18"/>
              </w:rPr>
              <m:t>ϵ</m:t>
            </m:r>
          </m:e>
          <m:sub>
            <m:r>
              <m:rPr>
                <m:sty m:val="p"/>
              </m:rPr>
              <w:rPr>
                <w:rFonts w:ascii="Cambria Math" w:eastAsia="SimSun" w:hAnsi="Cambria Math" w:cs="Times New Roman"/>
                <w:sz w:val="18"/>
                <w:szCs w:val="18"/>
                <w:lang w:bidi="ar"/>
              </w:rPr>
              <m:t>λ</m:t>
            </m:r>
          </m:sub>
        </m:sSub>
      </m:oMath>
      <w:r>
        <w:rPr>
          <w:rFonts w:ascii="Times New Roman" w:hAnsi="Cambria Math" w:cs="Times New Roman"/>
          <w:sz w:val="22"/>
          <w:szCs w:val="22"/>
          <w:lang w:val="en"/>
        </w:rPr>
        <w:t>. These</w:t>
      </w:r>
      <w:r>
        <w:rPr>
          <w:rFonts w:ascii="Times New Roman" w:hAnsi="Times New Roman" w:cs="Times New Roman"/>
          <w:sz w:val="22"/>
          <w:szCs w:val="22"/>
          <w:lang w:val="en"/>
        </w:rPr>
        <w:t xml:space="preserve"> coefficients are specific for any given compound at that particular wavelength and represent</w:t>
      </w:r>
      <w:del w:id="229" w:author="Herr, Nora (059)" w:date="2019-11-23T15:27:00Z">
        <w:r w:rsidDel="00150356">
          <w:rPr>
            <w:rFonts w:ascii="Times New Roman" w:hAnsi="Times New Roman" w:cs="Times New Roman"/>
            <w:sz w:val="22"/>
            <w:szCs w:val="22"/>
            <w:lang w:val="en"/>
          </w:rPr>
          <w:delText>s</w:delText>
        </w:r>
      </w:del>
      <w:r>
        <w:rPr>
          <w:rFonts w:ascii="Times New Roman" w:hAnsi="Times New Roman" w:cs="Times New Roman"/>
          <w:sz w:val="22"/>
          <w:szCs w:val="22"/>
          <w:lang w:val="en"/>
        </w:rPr>
        <w:t xml:space="preserve"> how well that compound absorbs </w:t>
      </w:r>
      <w:ins w:id="230" w:author="Herr, Nora (059)" w:date="2019-11-23T15:27:00Z">
        <w:r w:rsidR="00BC4570">
          <w:rPr>
            <w:rFonts w:ascii="Times New Roman" w:hAnsi="Times New Roman" w:cs="Times New Roman"/>
            <w:sz w:val="22"/>
            <w:szCs w:val="22"/>
            <w:lang w:val="en"/>
          </w:rPr>
          <w:t xml:space="preserve">the </w:t>
        </w:r>
      </w:ins>
      <w:del w:id="231" w:author="Herr, Nora (059)" w:date="2019-11-23T15:27:00Z">
        <w:r w:rsidDel="00BC4570">
          <w:rPr>
            <w:rFonts w:ascii="Times New Roman" w:hAnsi="Times New Roman" w:cs="Times New Roman"/>
            <w:sz w:val="22"/>
            <w:szCs w:val="22"/>
            <w:lang w:val="en"/>
          </w:rPr>
          <w:delText>that</w:delText>
        </w:r>
      </w:del>
      <w:r>
        <w:rPr>
          <w:rFonts w:ascii="Times New Roman" w:hAnsi="Times New Roman" w:cs="Times New Roman"/>
          <w:sz w:val="22"/>
          <w:szCs w:val="22"/>
          <w:lang w:val="en"/>
        </w:rPr>
        <w:t xml:space="preserve"> particular wavelength of radiation</w:t>
      </w:r>
      <w:r>
        <w:rPr>
          <w:rFonts w:ascii="Times New Roman" w:hAnsi="Times New Roman" w:cs="Times New Roman"/>
          <w:b/>
          <w:bCs/>
          <w:sz w:val="22"/>
          <w:szCs w:val="22"/>
          <w:lang w:val="en"/>
        </w:rPr>
        <w:t>[cite textbook]</w:t>
      </w:r>
      <w:r>
        <w:rPr>
          <w:rFonts w:ascii="Times New Roman" w:hAnsi="Times New Roman" w:cs="Times New Roman"/>
          <w:sz w:val="22"/>
          <w:szCs w:val="22"/>
          <w:lang w:val="en"/>
        </w:rPr>
        <w:t xml:space="preserve">. This equation allows researchers to create linear calibration curves and estimate the unknown concentration of a sample. This technique is </w:t>
      </w:r>
      <w:ins w:id="232" w:author="Herr, Nora (059)" w:date="2019-11-23T15:28:00Z">
        <w:r w:rsidR="00BC4570">
          <w:rPr>
            <w:rFonts w:ascii="Times New Roman" w:hAnsi="Times New Roman" w:cs="Times New Roman"/>
            <w:sz w:val="22"/>
            <w:szCs w:val="22"/>
            <w:lang w:val="en"/>
          </w:rPr>
          <w:t xml:space="preserve">further explained and </w:t>
        </w:r>
      </w:ins>
      <w:r>
        <w:rPr>
          <w:rFonts w:ascii="Times New Roman" w:hAnsi="Times New Roman" w:cs="Times New Roman"/>
          <w:sz w:val="22"/>
          <w:szCs w:val="22"/>
          <w:lang w:val="en"/>
        </w:rPr>
        <w:t xml:space="preserve">employed </w:t>
      </w:r>
      <w:del w:id="233" w:author="Herr, Nora (059)" w:date="2019-11-23T15:28:00Z">
        <w:r w:rsidDel="00BC4570">
          <w:rPr>
            <w:rFonts w:ascii="Times New Roman" w:hAnsi="Times New Roman" w:cs="Times New Roman"/>
            <w:sz w:val="22"/>
            <w:szCs w:val="22"/>
            <w:lang w:val="en"/>
          </w:rPr>
          <w:delText>and explained further</w:delText>
        </w:r>
      </w:del>
      <w:r>
        <w:rPr>
          <w:rFonts w:ascii="Times New Roman" w:hAnsi="Times New Roman" w:cs="Times New Roman"/>
          <w:sz w:val="22"/>
          <w:szCs w:val="22"/>
          <w:lang w:val="en"/>
        </w:rPr>
        <w:t xml:space="preserve"> in the methodology.</w:t>
      </w:r>
      <w:r>
        <w:rPr>
          <w:rFonts w:ascii="Times New Roman" w:hAnsi="Times New Roman" w:cs="Times New Roman"/>
          <w:sz w:val="22"/>
          <w:szCs w:val="22"/>
          <w:lang w:val="en"/>
        </w:rPr>
        <w:tab/>
      </w:r>
    </w:p>
    <w:p w14:paraId="1DABD889" w14:textId="77777777" w:rsidR="00E72FAB" w:rsidRDefault="00E72FAB">
      <w:pPr>
        <w:spacing w:line="360" w:lineRule="auto"/>
        <w:jc w:val="both"/>
        <w:rPr>
          <w:rFonts w:ascii="Ubuntu" w:eastAsia="Ubuntu" w:hAnsi="Ubuntu" w:cs="Ubuntu"/>
          <w:sz w:val="22"/>
          <w:szCs w:val="22"/>
          <w:lang w:val="en"/>
        </w:rPr>
      </w:pPr>
    </w:p>
    <w:p w14:paraId="649EB0B2" w14:textId="77777777" w:rsidR="00E72FAB" w:rsidRDefault="00150356">
      <w:pPr>
        <w:spacing w:line="300" w:lineRule="auto"/>
        <w:jc w:val="both"/>
        <w:rPr>
          <w:rFonts w:ascii="Ubuntu" w:eastAsia="Ubuntu" w:hAnsi="Ubuntu" w:cs="Ubuntu"/>
          <w:sz w:val="30"/>
          <w:szCs w:val="30"/>
          <w:lang w:val="en"/>
        </w:rPr>
      </w:pPr>
      <w:r>
        <w:rPr>
          <w:rFonts w:ascii="Ubuntu" w:eastAsia="Ubuntu" w:hAnsi="Ubuntu" w:cs="Ubuntu"/>
          <w:sz w:val="30"/>
          <w:szCs w:val="30"/>
          <w:lang w:val="en"/>
        </w:rPr>
        <w:t>2.4.2 Fluorescence Spectroscopy</w:t>
      </w:r>
    </w:p>
    <w:p w14:paraId="36ED8DF5" w14:textId="5C93260A" w:rsidR="00E72FAB" w:rsidRDefault="00150356">
      <w:pPr>
        <w:spacing w:line="360" w:lineRule="auto"/>
        <w:jc w:val="both"/>
        <w:rPr>
          <w:rFonts w:ascii="Times New Roman" w:hAnsi="Times New Roman" w:cs="Times New Roman"/>
          <w:sz w:val="22"/>
          <w:szCs w:val="22"/>
          <w:lang w:val="en"/>
        </w:rPr>
      </w:pPr>
      <w:r>
        <w:rPr>
          <w:rFonts w:ascii="Times New Roman" w:hAnsi="Times New Roman" w:cs="Times New Roman"/>
          <w:sz w:val="22"/>
          <w:szCs w:val="22"/>
          <w:lang w:val="en"/>
        </w:rPr>
        <w:t xml:space="preserve">This type of spectroscopy </w:t>
      </w:r>
      <w:proofErr w:type="gramStart"/>
      <w:r>
        <w:rPr>
          <w:rFonts w:ascii="Times New Roman" w:hAnsi="Times New Roman" w:cs="Times New Roman"/>
          <w:sz w:val="22"/>
          <w:szCs w:val="22"/>
          <w:lang w:val="en"/>
        </w:rPr>
        <w:t xml:space="preserve">is </w:t>
      </w:r>
      <w:del w:id="234" w:author="Herr, Nora (059)" w:date="2019-11-23T15:28:00Z">
        <w:r w:rsidDel="00BC4570">
          <w:rPr>
            <w:rFonts w:ascii="Times New Roman" w:hAnsi="Times New Roman" w:cs="Times New Roman"/>
            <w:sz w:val="22"/>
            <w:szCs w:val="22"/>
            <w:lang w:val="en"/>
          </w:rPr>
          <w:delText xml:space="preserve">founded </w:delText>
        </w:r>
      </w:del>
      <w:ins w:id="235" w:author="Herr, Nora (059)" w:date="2019-11-23T15:28:00Z">
        <w:r w:rsidR="00BC4570">
          <w:rPr>
            <w:rFonts w:ascii="Times New Roman" w:hAnsi="Times New Roman" w:cs="Times New Roman"/>
            <w:sz w:val="22"/>
            <w:szCs w:val="22"/>
            <w:lang w:val="en"/>
          </w:rPr>
          <w:t>based</w:t>
        </w:r>
        <w:proofErr w:type="gramEnd"/>
        <w:r w:rsidR="00BC4570">
          <w:rPr>
            <w:rFonts w:ascii="Times New Roman" w:hAnsi="Times New Roman" w:cs="Times New Roman"/>
            <w:sz w:val="22"/>
            <w:szCs w:val="22"/>
            <w:lang w:val="en"/>
          </w:rPr>
          <w:t xml:space="preserve"> </w:t>
        </w:r>
      </w:ins>
      <w:r>
        <w:rPr>
          <w:rFonts w:ascii="Times New Roman" w:hAnsi="Times New Roman" w:cs="Times New Roman"/>
          <w:sz w:val="22"/>
          <w:szCs w:val="22"/>
          <w:lang w:val="en"/>
        </w:rPr>
        <w:t>on the observation that certain compounds emit visible light, i.e. fluoresce, when subjected to higher energy radiation</w:t>
      </w:r>
      <w:ins w:id="236" w:author="Herr, Nora (059)" w:date="2019-11-23T15:28:00Z">
        <w:r w:rsidR="00BC4570">
          <w:rPr>
            <w:rFonts w:ascii="Times New Roman" w:hAnsi="Times New Roman" w:cs="Times New Roman"/>
            <w:sz w:val="22"/>
            <w:szCs w:val="22"/>
            <w:lang w:val="en"/>
          </w:rPr>
          <w:t>,</w:t>
        </w:r>
      </w:ins>
      <w:r>
        <w:rPr>
          <w:rFonts w:ascii="Times New Roman" w:hAnsi="Times New Roman" w:cs="Times New Roman"/>
          <w:sz w:val="22"/>
          <w:szCs w:val="22"/>
          <w:lang w:val="en"/>
        </w:rPr>
        <w:t xml:space="preserve"> typically in the ultraviolet range. The emitted light’s intensity can be measured and is proportional to the concentration of substance in the system at low concentrations (</w:t>
      </w:r>
      <w:r>
        <w:rPr>
          <w:rFonts w:ascii="Times New Roman" w:hAnsi="Times New Roman" w:cs="Times New Roman"/>
          <w:sz w:val="22"/>
          <w:szCs w:val="22"/>
          <w:vertAlign w:val="subscript"/>
          <w:lang w:val="en"/>
        </w:rPr>
        <w:t xml:space="preserve"> </w:t>
      </w:r>
      <w:r>
        <w:rPr>
          <w:rFonts w:ascii="Times New Roman" w:hAnsi="Times New Roman" w:cs="Times New Roman"/>
          <w:sz w:val="22"/>
          <w:szCs w:val="22"/>
          <w:lang w:val="en"/>
        </w:rPr>
        <w:t>&lt; 0.1) of the sample as measured by optical density</w:t>
      </w:r>
      <w:ins w:id="237" w:author="Herr, Nora (059)" w:date="2019-11-23T15:30:00Z">
        <w:r w:rsidR="00BB7F9B">
          <w:rPr>
            <w:rFonts w:ascii="Times New Roman" w:hAnsi="Times New Roman" w:cs="Times New Roman"/>
            <w:sz w:val="22"/>
            <w:szCs w:val="22"/>
            <w:lang w:val="en"/>
          </w:rPr>
          <w:t xml:space="preserve"> </w:t>
        </w:r>
      </w:ins>
      <w:r>
        <w:rPr>
          <w:rFonts w:ascii="Times New Roman" w:hAnsi="Times New Roman" w:cs="Times New Roman"/>
          <w:b/>
          <w:bCs/>
          <w:sz w:val="22"/>
          <w:szCs w:val="22"/>
          <w:lang w:val="en"/>
        </w:rPr>
        <w:t>[cite fluorescence papers]</w:t>
      </w:r>
      <w:r>
        <w:rPr>
          <w:rFonts w:ascii="Times New Roman" w:hAnsi="Times New Roman" w:cs="Times New Roman"/>
          <w:sz w:val="22"/>
          <w:szCs w:val="22"/>
          <w:lang w:val="en"/>
        </w:rPr>
        <w:t xml:space="preserve">. The derivation of the fluorescence linear equation utilizes Beer-Lambert’s Law at key steps. However, the determination of coefficients is much more complex for any given compound and involves knowing specific details about its </w:t>
      </w:r>
      <w:commentRangeStart w:id="238"/>
      <w:proofErr w:type="spellStart"/>
      <w:r>
        <w:rPr>
          <w:rFonts w:ascii="Times New Roman" w:hAnsi="Times New Roman" w:cs="Times New Roman"/>
          <w:sz w:val="22"/>
          <w:szCs w:val="22"/>
          <w:lang w:val="en"/>
        </w:rPr>
        <w:t>physico</w:t>
      </w:r>
      <w:proofErr w:type="spellEnd"/>
      <w:r>
        <w:rPr>
          <w:rFonts w:ascii="Times New Roman" w:hAnsi="Times New Roman" w:cs="Times New Roman"/>
          <w:sz w:val="22"/>
          <w:szCs w:val="22"/>
          <w:lang w:val="en"/>
        </w:rPr>
        <w:t>-</w:t>
      </w:r>
      <w:commentRangeEnd w:id="238"/>
      <w:r w:rsidR="00BB7F9B">
        <w:rPr>
          <w:rStyle w:val="Kommentarzeichen"/>
        </w:rPr>
        <w:commentReference w:id="238"/>
      </w:r>
      <w:r>
        <w:rPr>
          <w:rFonts w:ascii="Times New Roman" w:hAnsi="Times New Roman" w:cs="Times New Roman"/>
          <w:sz w:val="22"/>
          <w:szCs w:val="22"/>
          <w:lang w:val="en"/>
        </w:rPr>
        <w:t>chemical properties. Since the project involves measuring concentrations of cells rather than compounds</w:t>
      </w:r>
      <w:ins w:id="239" w:author="Herr, Nora (059)" w:date="2019-11-23T15:32:00Z">
        <w:r w:rsidR="00BB7F9B">
          <w:rPr>
            <w:rFonts w:ascii="Times New Roman" w:hAnsi="Times New Roman" w:cs="Times New Roman"/>
            <w:sz w:val="22"/>
            <w:szCs w:val="22"/>
            <w:lang w:val="en"/>
          </w:rPr>
          <w:t>,</w:t>
        </w:r>
      </w:ins>
      <w:r>
        <w:rPr>
          <w:rFonts w:ascii="Times New Roman" w:hAnsi="Times New Roman" w:cs="Times New Roman"/>
          <w:sz w:val="22"/>
          <w:szCs w:val="22"/>
          <w:lang w:val="en"/>
        </w:rPr>
        <w:t xml:space="preserve"> derivation details are not provided; it suffices to know, however, that the end result is an equation similar to Equation 7 from which simple calibration curves can be produced</w:t>
      </w:r>
      <w:ins w:id="240" w:author="Herr, Nora (059)" w:date="2019-11-23T15:32:00Z">
        <w:r w:rsidR="00BB7F9B">
          <w:rPr>
            <w:rFonts w:ascii="Times New Roman" w:hAnsi="Times New Roman" w:cs="Times New Roman"/>
            <w:sz w:val="22"/>
            <w:szCs w:val="22"/>
            <w:lang w:val="en"/>
          </w:rPr>
          <w:t xml:space="preserve"> </w:t>
        </w:r>
      </w:ins>
      <w:r>
        <w:rPr>
          <w:rFonts w:ascii="Times New Roman" w:hAnsi="Times New Roman" w:cs="Times New Roman"/>
          <w:sz w:val="22"/>
          <w:szCs w:val="22"/>
          <w:lang w:val="en"/>
        </w:rPr>
        <w:t>[</w:t>
      </w:r>
      <w:r>
        <w:rPr>
          <w:rFonts w:ascii="Times New Roman" w:hAnsi="Times New Roman" w:cs="Times New Roman"/>
          <w:b/>
          <w:bCs/>
          <w:sz w:val="22"/>
          <w:szCs w:val="22"/>
          <w:lang w:val="en"/>
        </w:rPr>
        <w:t xml:space="preserve">cite second </w:t>
      </w:r>
      <w:proofErr w:type="spellStart"/>
      <w:r>
        <w:rPr>
          <w:rFonts w:ascii="Times New Roman" w:hAnsi="Times New Roman" w:cs="Times New Roman"/>
          <w:b/>
          <w:bCs/>
          <w:sz w:val="22"/>
          <w:szCs w:val="22"/>
          <w:lang w:val="en"/>
        </w:rPr>
        <w:t>fluo</w:t>
      </w:r>
      <w:proofErr w:type="spellEnd"/>
      <w:r>
        <w:rPr>
          <w:rFonts w:ascii="Times New Roman" w:hAnsi="Times New Roman" w:cs="Times New Roman"/>
          <w:b/>
          <w:bCs/>
          <w:sz w:val="22"/>
          <w:szCs w:val="22"/>
          <w:lang w:val="en"/>
        </w:rPr>
        <w:t xml:space="preserve"> paper</w:t>
      </w:r>
      <w:r>
        <w:rPr>
          <w:rFonts w:ascii="Times New Roman" w:hAnsi="Times New Roman" w:cs="Times New Roman"/>
          <w:sz w:val="22"/>
          <w:szCs w:val="22"/>
          <w:lang w:val="en"/>
        </w:rPr>
        <w:t>].</w:t>
      </w:r>
    </w:p>
    <w:tbl>
      <w:tblPr>
        <w:tblStyle w:val="Tabellenraster"/>
        <w:tblW w:w="8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3"/>
        <w:gridCol w:w="4262"/>
      </w:tblGrid>
      <w:tr w:rsidR="00E72FAB" w14:paraId="2E066396" w14:textId="77777777">
        <w:tc>
          <w:tcPr>
            <w:tcW w:w="4263" w:type="dxa"/>
          </w:tcPr>
          <w:p w14:paraId="526BBC0E" w14:textId="77777777" w:rsidR="00E72FAB" w:rsidRDefault="00150356">
            <w:pPr>
              <w:widowControl/>
              <w:spacing w:line="360" w:lineRule="auto"/>
              <w:rPr>
                <w:rFonts w:ascii="Times New Roman" w:hAnsi="Times New Roman" w:cs="Times New Roman"/>
                <w:sz w:val="18"/>
                <w:szCs w:val="18"/>
                <w:lang w:val="en"/>
              </w:rPr>
            </w:pPr>
            <m:oMathPara>
              <m:oMathParaPr>
                <m:jc m:val="left"/>
              </m:oMathParaPr>
              <m:oMath>
                <m:sSub>
                  <m:sSubPr>
                    <m:ctrlPr>
                      <w:rPr>
                        <w:rFonts w:ascii="Cambria Math" w:eastAsia="sans-serif" w:hAnsi="Cambria Math" w:cs="Times New Roman"/>
                        <w:i/>
                        <w:iCs/>
                        <w:sz w:val="18"/>
                        <w:szCs w:val="18"/>
                        <w:lang w:bidi="ar"/>
                      </w:rPr>
                    </m:ctrlPr>
                  </m:sSubPr>
                  <m:e>
                    <m:r>
                      <w:rPr>
                        <w:rFonts w:ascii="Cambria Math" w:eastAsia="sans-serif" w:hAnsi="Cambria Math" w:cs="Times New Roman"/>
                        <w:sz w:val="18"/>
                        <w:szCs w:val="18"/>
                        <w:lang w:bidi="ar"/>
                      </w:rPr>
                      <m:t>F</m:t>
                    </m:r>
                  </m:e>
                  <m:sub>
                    <m:r>
                      <w:rPr>
                        <w:rFonts w:ascii="Cambria Math" w:eastAsia="sans-serif" w:hAnsi="Cambria Math" w:cs="Times New Roman"/>
                        <w:sz w:val="18"/>
                        <w:szCs w:val="18"/>
                        <w:lang w:bidi="ar"/>
                      </w:rPr>
                      <m:t>λ</m:t>
                    </m:r>
                  </m:sub>
                </m:sSub>
                <m:r>
                  <w:rPr>
                    <w:rFonts w:ascii="Cambria Math" w:eastAsia="sans-serif" w:hAnsi="Cambria Math" w:cs="Times New Roman"/>
                    <w:sz w:val="18"/>
                    <w:szCs w:val="18"/>
                    <w:lang w:bidi="ar"/>
                  </w:rPr>
                  <m:t xml:space="preserve">= </m:t>
                </m:r>
                <m:sSub>
                  <m:sSubPr>
                    <m:ctrlPr>
                      <w:rPr>
                        <w:rFonts w:ascii="Cambria Math" w:eastAsia="sans-serif" w:hAnsi="Cambria Math" w:cs="Times New Roman"/>
                        <w:i/>
                        <w:iCs/>
                        <w:sz w:val="18"/>
                        <w:szCs w:val="18"/>
                        <w:lang w:bidi="ar"/>
                      </w:rPr>
                    </m:ctrlPr>
                  </m:sSubPr>
                  <m:e>
                    <m:r>
                      <w:rPr>
                        <w:rFonts w:ascii="Cambria Math" w:eastAsia="sans-serif" w:hAnsi="Cambria Math" w:cs="Times New Roman"/>
                        <w:sz w:val="18"/>
                        <w:szCs w:val="18"/>
                        <w:lang w:bidi="ar"/>
                      </w:rPr>
                      <m:t>φ</m:t>
                    </m:r>
                  </m:e>
                  <m:sub>
                    <m:r>
                      <w:rPr>
                        <w:rFonts w:ascii="Cambria Math" w:eastAsia="sans-serif" w:hAnsi="Cambria Math" w:cs="Times New Roman"/>
                        <w:sz w:val="18"/>
                        <w:szCs w:val="18"/>
                        <w:lang w:bidi="ar"/>
                      </w:rPr>
                      <m:t>F</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f</m:t>
                    </m:r>
                  </m:e>
                  <m:sub>
                    <m:r>
                      <w:rPr>
                        <w:rFonts w:ascii="Cambria Math" w:eastAsia="sans-serif" w:hAnsi="Cambria Math" w:cs="Times New Roman"/>
                        <w:sz w:val="18"/>
                        <w:szCs w:val="18"/>
                        <w:lang w:bidi="ar"/>
                      </w:rPr>
                      <m:t>λ</m:t>
                    </m:r>
                  </m:sub>
                </m:sSub>
                <m:r>
                  <w:rPr>
                    <w:rFonts w:ascii="Cambria Math" w:hAnsi="Cambria Math" w:cs="Times New Roman"/>
                    <w:sz w:val="18"/>
                    <w:szCs w:val="18"/>
                  </w:rPr>
                  <m:t>∙</m:t>
                </m:r>
                <m:r>
                  <w:rPr>
                    <w:rFonts w:ascii="Cambria Math" w:eastAsia="sans-serif" w:hAnsi="Cambria Math" w:cs="sans-serif"/>
                    <w:sz w:val="18"/>
                    <w:szCs w:val="33"/>
                    <w:lang w:bidi="ar"/>
                  </w:rPr>
                  <m:t>j</m:t>
                </m:r>
                <m:r>
                  <w:rPr>
                    <w:rFonts w:ascii="Cambria Math" w:hAnsi="Cambria Math" w:cs="Times New Roman"/>
                    <w:sz w:val="18"/>
                    <w:szCs w:val="18"/>
                  </w:rPr>
                  <m:t>∙</m:t>
                </m:r>
                <m:r>
                  <w:rPr>
                    <w:rFonts w:ascii="Cambria Math" w:eastAsia="sans-serif" w:hAnsi="Cambria Math" w:cs="Times New Roman"/>
                    <w:sz w:val="18"/>
                    <w:szCs w:val="18"/>
                    <w:lang w:bidi="ar"/>
                  </w:rPr>
                  <m:t>ln(10)</m:t>
                </m:r>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eastAsia="sans-serif" w:hAnsi="Cambria Math" w:cs="Times New Roman"/>
                        <w:sz w:val="18"/>
                        <w:szCs w:val="18"/>
                        <w:lang w:bidi="ar"/>
                      </w:rPr>
                      <m:t>I</m:t>
                    </m:r>
                  </m:e>
                  <m:sub>
                    <m:r>
                      <w:rPr>
                        <w:rFonts w:ascii="Cambria Math" w:hAnsi="Cambria Math" w:cs="Times New Roman"/>
                        <w:sz w:val="18"/>
                        <w:szCs w:val="18"/>
                      </w:rPr>
                      <m:t>o</m:t>
                    </m:r>
                  </m:sub>
                </m:sSub>
                <m:r>
                  <w:rPr>
                    <w:rFonts w:ascii="Cambria Math" w:hAnsi="Cambria Math" w:cs="Times New Roman"/>
                    <w:sz w:val="18"/>
                    <w:szCs w:val="18"/>
                  </w:rPr>
                  <m:t>∙</m:t>
                </m:r>
                <m:sSub>
                  <m:sSubPr>
                    <m:ctrlPr>
                      <w:rPr>
                        <w:rFonts w:ascii="Cambria Math" w:eastAsia="sans-serif" w:hAnsi="Cambria Math" w:cs="Times New Roman"/>
                        <w:i/>
                        <w:iCs/>
                        <w:sz w:val="18"/>
                        <w:szCs w:val="18"/>
                        <w:lang w:bidi="ar"/>
                      </w:rPr>
                    </m:ctrlPr>
                  </m:sSubPr>
                  <m:e>
                    <m:r>
                      <w:rPr>
                        <w:rFonts w:ascii="Cambria Math" w:eastAsia="sans-serif" w:hAnsi="Cambria Math" w:cs="Times New Roman"/>
                        <w:sz w:val="18"/>
                        <w:szCs w:val="18"/>
                        <w:lang w:bidi="ar"/>
                      </w:rPr>
                      <m:t>ε</m:t>
                    </m:r>
                  </m:e>
                  <m:sub>
                    <m:r>
                      <w:rPr>
                        <w:rFonts w:ascii="Cambria Math" w:eastAsia="sans-serif" w:hAnsi="Cambria Math" w:cs="Times New Roman"/>
                        <w:sz w:val="18"/>
                        <w:szCs w:val="18"/>
                        <w:lang w:bidi="ar"/>
                      </w:rPr>
                      <m:t>λ</m:t>
                    </m:r>
                  </m:sub>
                </m:sSub>
                <m:r>
                  <w:rPr>
                    <w:rFonts w:ascii="Cambria Math" w:hAnsi="Cambria Math" w:cs="Times New Roman"/>
                    <w:sz w:val="18"/>
                    <w:szCs w:val="18"/>
                  </w:rPr>
                  <m:t>∙</m:t>
                </m:r>
                <m:r>
                  <w:rPr>
                    <w:rFonts w:ascii="Cambria Math" w:eastAsia="sans-serif" w:hAnsi="Cambria Math" w:cs="Times New Roman"/>
                    <w:sz w:val="18"/>
                    <w:szCs w:val="18"/>
                    <w:lang w:bidi="ar"/>
                  </w:rPr>
                  <m:t xml:space="preserve"> c </m:t>
                </m:r>
                <m:r>
                  <w:rPr>
                    <w:rFonts w:ascii="Cambria Math" w:hAnsi="Cambria Math" w:cs="Times New Roman"/>
                    <w:sz w:val="18"/>
                    <w:szCs w:val="18"/>
                  </w:rPr>
                  <m:t>∙</m:t>
                </m:r>
                <m:r>
                  <w:rPr>
                    <w:rFonts w:ascii="Cambria Math" w:eastAsia="sans-serif" w:hAnsi="Cambria Math" w:cs="Times New Roman"/>
                    <w:sz w:val="18"/>
                    <w:szCs w:val="18"/>
                    <w:lang w:bidi="ar"/>
                  </w:rPr>
                  <m:t xml:space="preserve">l </m:t>
                </m:r>
              </m:oMath>
            </m:oMathPara>
          </w:p>
        </w:tc>
        <w:tc>
          <w:tcPr>
            <w:tcW w:w="4262" w:type="dxa"/>
          </w:tcPr>
          <w:p w14:paraId="0A1A4CF1" w14:textId="77777777" w:rsidR="00E72FAB" w:rsidRDefault="00E72FAB">
            <w:pPr>
              <w:widowControl/>
              <w:wordWrap w:val="0"/>
              <w:spacing w:line="360" w:lineRule="auto"/>
              <w:rPr>
                <w:rFonts w:ascii="Times New Roman" w:hAnsi="Times New Roman" w:cs="Times New Roman"/>
                <w:sz w:val="18"/>
                <w:szCs w:val="18"/>
                <w:lang w:val="en"/>
                <w:oMath/>
              </w:rPr>
            </w:pPr>
          </w:p>
        </w:tc>
      </w:tr>
      <w:tr w:rsidR="00E72FAB" w14:paraId="52B05B30" w14:textId="77777777">
        <w:tc>
          <w:tcPr>
            <w:tcW w:w="4263" w:type="dxa"/>
          </w:tcPr>
          <w:p w14:paraId="46274783" w14:textId="77777777" w:rsidR="00E72FAB" w:rsidRDefault="00150356">
            <w:pPr>
              <w:widowControl/>
              <w:spacing w:line="360" w:lineRule="auto"/>
              <w:rPr>
                <w:rFonts w:ascii="Cambria Math" w:hAnsi="Cambria Math" w:cs="Times New Roman" w:hint="eastAsia"/>
                <w:sz w:val="18"/>
                <w:szCs w:val="18"/>
                <w:oMath/>
              </w:rPr>
            </w:pPr>
            <m:oMath>
              <m:sSub>
                <m:sSubPr>
                  <m:ctrlPr>
                    <w:rPr>
                      <w:rFonts w:ascii="Cambria Math" w:hAnsi="Cambria Math" w:cs="Times New Roman"/>
                      <w:i/>
                      <w:iCs/>
                      <w:sz w:val="18"/>
                      <w:szCs w:val="18"/>
                    </w:rPr>
                  </m:ctrlPr>
                </m:sSubPr>
                <m:e>
                  <m:r>
                    <w:rPr>
                      <w:rFonts w:ascii="Cambria Math" w:hAnsi="Cambria Math" w:cs="Times New Roman"/>
                      <w:sz w:val="18"/>
                      <w:szCs w:val="18"/>
                    </w:rPr>
                    <m:t>F</m:t>
                  </m:r>
                </m:e>
                <m:sub>
                  <m:r>
                    <m:rPr>
                      <m:sty m:val="p"/>
                    </m:rPr>
                    <w:rPr>
                      <w:rFonts w:ascii="Cambria Math" w:eastAsia="SimSun" w:hAnsi="Cambria Math" w:cs="Times New Roman"/>
                      <w:sz w:val="18"/>
                      <w:szCs w:val="18"/>
                      <w:lang w:bidi="ar"/>
                    </w:rPr>
                    <m:t>λ</m:t>
                  </m:r>
                </m:sub>
              </m:sSub>
              <m:r>
                <w:rPr>
                  <w:rFonts w:ascii="Cambria Math" w:hAnsi="Cambria Math" w:cs="Times New Roman"/>
                  <w:sz w:val="18"/>
                  <w:szCs w:val="18"/>
                </w:rPr>
                <m:t>= k'∙ln(10)∙</m:t>
              </m:r>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o</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ϵ</m:t>
                  </m:r>
                </m:e>
                <m:sub>
                  <m:r>
                    <m:rPr>
                      <m:sty m:val="p"/>
                    </m:rPr>
                    <w:rPr>
                      <w:rFonts w:ascii="Cambria Math" w:eastAsia="SimSun" w:hAnsi="Cambria Math" w:cs="Times New Roman"/>
                      <w:sz w:val="18"/>
                      <w:szCs w:val="18"/>
                      <w:lang w:bidi="ar"/>
                    </w:rPr>
                    <m:t>λ</m:t>
                  </m:r>
                </m:sub>
              </m:sSub>
              <m:r>
                <w:rPr>
                  <w:rFonts w:ascii="Cambria Math" w:hAnsi="Cambria Math" w:cs="Times New Roman"/>
                  <w:sz w:val="18"/>
                  <w:szCs w:val="18"/>
                </w:rPr>
                <m:t>∙c∙l</m:t>
              </m:r>
            </m:oMath>
            <w:r>
              <w:rPr>
                <w:rFonts w:ascii="Times New Roman" w:hAnsi="Cambria Math" w:cs="Times New Roman"/>
                <w:sz w:val="18"/>
                <w:szCs w:val="18"/>
                <w:lang w:val="en"/>
              </w:rPr>
              <w:t xml:space="preserve"> </w:t>
            </w:r>
          </w:p>
        </w:tc>
        <w:tc>
          <w:tcPr>
            <w:tcW w:w="4262" w:type="dxa"/>
          </w:tcPr>
          <w:p w14:paraId="6BEF3425" w14:textId="77777777" w:rsidR="00E72FAB" w:rsidRDefault="00E72FAB">
            <w:pPr>
              <w:widowControl/>
              <w:wordWrap w:val="0"/>
              <w:spacing w:line="360" w:lineRule="auto"/>
              <w:jc w:val="right"/>
              <w:rPr>
                <w:rFonts w:ascii="Times New Roman" w:hAnsi="Times New Roman" w:cs="Times New Roman"/>
                <w:sz w:val="18"/>
                <w:szCs w:val="18"/>
                <w:lang w:val="en"/>
              </w:rPr>
            </w:pPr>
          </w:p>
        </w:tc>
      </w:tr>
      <w:tr w:rsidR="00E72FAB" w14:paraId="64029E3F" w14:textId="77777777">
        <w:tc>
          <w:tcPr>
            <w:tcW w:w="4263" w:type="dxa"/>
          </w:tcPr>
          <w:p w14:paraId="52A72211" w14:textId="77777777" w:rsidR="00E72FAB" w:rsidRDefault="00150356">
            <w:pPr>
              <w:widowControl/>
              <w:spacing w:line="360" w:lineRule="auto"/>
              <w:rPr>
                <w:rFonts w:ascii="Cambria Math" w:hAnsi="Cambria Math" w:cs="Times New Roman" w:hint="eastAsia"/>
                <w:sz w:val="18"/>
                <w:szCs w:val="18"/>
                <w:oMath/>
              </w:rPr>
            </w:pPr>
            <m:oMathPara>
              <m:oMathParaPr>
                <m:jc m:val="left"/>
              </m:oMathParaPr>
              <m:oMath>
                <m:sSub>
                  <m:sSubPr>
                    <m:ctrlPr>
                      <w:rPr>
                        <w:rFonts w:ascii="Cambria Math" w:hAnsi="Cambria Math" w:cs="Times New Roman"/>
                        <w:i/>
                        <w:iCs/>
                        <w:sz w:val="18"/>
                        <w:szCs w:val="18"/>
                      </w:rPr>
                    </m:ctrlPr>
                  </m:sSubPr>
                  <m:e>
                    <m:r>
                      <w:rPr>
                        <w:rFonts w:ascii="Cambria Math" w:hAnsi="Cambria Math" w:cs="Times New Roman"/>
                        <w:sz w:val="18"/>
                        <w:szCs w:val="18"/>
                      </w:rPr>
                      <m:t>F</m:t>
                    </m:r>
                  </m:e>
                  <m:sub>
                    <m:r>
                      <m:rPr>
                        <m:sty m:val="p"/>
                      </m:rPr>
                      <w:rPr>
                        <w:rFonts w:ascii="Cambria Math" w:eastAsia="SimSun" w:hAnsi="Cambria Math" w:cs="Times New Roman"/>
                        <w:sz w:val="18"/>
                        <w:szCs w:val="18"/>
                        <w:lang w:bidi="ar"/>
                      </w:rPr>
                      <m:t>λ</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k</m:t>
                    </m:r>
                  </m:e>
                  <m:sub>
                    <m:r>
                      <m:rPr>
                        <m:sty m:val="p"/>
                      </m:rPr>
                      <w:rPr>
                        <w:rFonts w:ascii="Cambria Math" w:eastAsia="SimSun" w:hAnsi="Cambria Math" w:cs="Times New Roman"/>
                        <w:sz w:val="18"/>
                        <w:szCs w:val="18"/>
                        <w:lang w:bidi="ar"/>
                      </w:rPr>
                      <m:t>λ</m:t>
                    </m:r>
                  </m:sub>
                </m:sSub>
                <m:r>
                  <w:rPr>
                    <w:rFonts w:ascii="Cambria Math" w:hAnsi="Cambria Math" w:cs="Times New Roman"/>
                    <w:sz w:val="18"/>
                    <w:szCs w:val="18"/>
                  </w:rPr>
                  <m:t>∙c∙l</m:t>
                </m:r>
              </m:oMath>
            </m:oMathPara>
          </w:p>
        </w:tc>
        <w:tc>
          <w:tcPr>
            <w:tcW w:w="4262" w:type="dxa"/>
          </w:tcPr>
          <w:p w14:paraId="70D2DA03" w14:textId="77777777" w:rsidR="00E72FAB" w:rsidRDefault="00150356">
            <w:pPr>
              <w:widowControl/>
              <w:wordWrap w:val="0"/>
              <w:spacing w:line="360" w:lineRule="auto"/>
              <w:jc w:val="right"/>
              <w:rPr>
                <w:rFonts w:ascii="Times New Roman" w:hAnsi="Times New Roman" w:cs="Times New Roman"/>
                <w:sz w:val="18"/>
                <w:szCs w:val="18"/>
                <w:lang w:val="en"/>
              </w:rPr>
            </w:pPr>
            <w:r>
              <w:rPr>
                <w:rFonts w:ascii="Times New Roman" w:hAnsi="Times New Roman" w:cs="Times New Roman"/>
                <w:sz w:val="18"/>
                <w:szCs w:val="18"/>
                <w:lang w:val="en"/>
              </w:rPr>
              <w:t>Equation 8</w:t>
            </w:r>
          </w:p>
        </w:tc>
      </w:tr>
    </w:tbl>
    <w:p w14:paraId="537DCC26" w14:textId="77777777" w:rsidR="00E72FAB" w:rsidRDefault="00E72FAB">
      <w:pPr>
        <w:spacing w:line="360" w:lineRule="auto"/>
        <w:jc w:val="both"/>
        <w:rPr>
          <w:rFonts w:ascii="Times New Roman" w:hAnsi="Times New Roman" w:cs="Times New Roman"/>
          <w:sz w:val="22"/>
          <w:szCs w:val="22"/>
          <w:lang w:val="en"/>
        </w:rPr>
      </w:pPr>
      <w:bookmarkStart w:id="241" w:name="_GoBack"/>
      <w:bookmarkEnd w:id="241"/>
    </w:p>
    <w:sectPr w:rsidR="00E72FAB">
      <w:headerReference w:type="even" r:id="rId17"/>
      <w:headerReference w:type="default" r:id="rId18"/>
      <w:footerReference w:type="default" r:id="rId19"/>
      <w:headerReference w:type="first" r:id="rId20"/>
      <w:footerReference w:type="first" r:id="rId21"/>
      <w:pgSz w:w="11906" w:h="16838"/>
      <w:pgMar w:top="1440" w:right="1800" w:bottom="1440" w:left="1800" w:header="864" w:footer="144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Herr, Nora (059)" w:date="2019-11-23T12:39:00Z" w:initials="HN(">
    <w:p w14:paraId="2F3D5BBF" w14:textId="77777777" w:rsidR="00150356" w:rsidRDefault="00150356">
      <w:pPr>
        <w:pStyle w:val="Kommentartext"/>
      </w:pPr>
      <w:r>
        <w:rPr>
          <w:rStyle w:val="Kommentarzeichen"/>
        </w:rPr>
        <w:annotationRef/>
      </w:r>
      <w:r>
        <w:t>Applied? Or just “Current state-of-the-art microbiome therapies</w:t>
      </w:r>
      <w:proofErr w:type="gramStart"/>
      <w:r>
        <w:t>..”</w:t>
      </w:r>
      <w:proofErr w:type="gramEnd"/>
    </w:p>
  </w:comment>
  <w:comment w:id="11" w:author="Herr, Nora (059)" w:date="2019-11-23T12:41:00Z" w:initials="HN(">
    <w:p w14:paraId="5FF57378" w14:textId="77777777" w:rsidR="00150356" w:rsidRDefault="00150356">
      <w:pPr>
        <w:pStyle w:val="Kommentartext"/>
      </w:pPr>
      <w:r>
        <w:rPr>
          <w:rStyle w:val="Kommentarzeichen"/>
        </w:rPr>
        <w:annotationRef/>
      </w:r>
      <w:proofErr w:type="gramStart"/>
      <w:r>
        <w:t>might</w:t>
      </w:r>
      <w:proofErr w:type="gramEnd"/>
    </w:p>
  </w:comment>
  <w:comment w:id="32" w:author="Herr, Nora (059)" w:date="2019-11-23T14:00:00Z" w:initials="HN(">
    <w:p w14:paraId="08EC5493" w14:textId="3D293814" w:rsidR="00150356" w:rsidRDefault="00150356">
      <w:pPr>
        <w:pStyle w:val="Kommentartext"/>
      </w:pPr>
      <w:r>
        <w:rPr>
          <w:rStyle w:val="Kommentarzeichen"/>
        </w:rPr>
        <w:annotationRef/>
      </w:r>
      <w:r>
        <w:t>Is “these and other” a correct way of saying this?</w:t>
      </w:r>
    </w:p>
  </w:comment>
  <w:comment w:id="60" w:author="Herr, Nora (059)" w:date="2019-11-23T14:18:00Z" w:initials="HN(">
    <w:p w14:paraId="75FFAFDB" w14:textId="566D37D0" w:rsidR="00150356" w:rsidRDefault="00150356">
      <w:pPr>
        <w:pStyle w:val="Kommentartext"/>
      </w:pPr>
      <w:r>
        <w:rPr>
          <w:rStyle w:val="Kommentarzeichen"/>
        </w:rPr>
        <w:annotationRef/>
      </w:r>
      <w:r>
        <w:t>Not sure I understand this sentence – maybe revise?</w:t>
      </w:r>
    </w:p>
  </w:comment>
  <w:comment w:id="70" w:author="Herr, Nora (059)" w:date="2019-11-23T14:22:00Z" w:initials="HN(">
    <w:p w14:paraId="15EC67BA" w14:textId="4E83C9B3" w:rsidR="00150356" w:rsidRDefault="00150356">
      <w:pPr>
        <w:pStyle w:val="Kommentartext"/>
      </w:pPr>
      <w:r>
        <w:rPr>
          <w:rStyle w:val="Kommentarzeichen"/>
        </w:rPr>
        <w:annotationRef/>
      </w:r>
      <w:r>
        <w:t>Is this supposed to be a capital letter?</w:t>
      </w:r>
    </w:p>
  </w:comment>
  <w:comment w:id="69" w:author="Herr, Nora (059)" w:date="2019-11-23T14:23:00Z" w:initials="HN(">
    <w:p w14:paraId="3789A2E2" w14:textId="60C7DE9F" w:rsidR="00150356" w:rsidRDefault="00150356">
      <w:pPr>
        <w:pStyle w:val="Kommentartext"/>
      </w:pPr>
      <w:r>
        <w:rPr>
          <w:rStyle w:val="Kommentarzeichen"/>
        </w:rPr>
        <w:annotationRef/>
      </w:r>
      <w:r>
        <w:t xml:space="preserve">This sentence does not make sense but I don’t understand so I cannot correct it. </w:t>
      </w:r>
    </w:p>
  </w:comment>
  <w:comment w:id="130" w:author="Herr, Nora (059)" w:date="2019-11-23T14:53:00Z" w:initials="HN(">
    <w:p w14:paraId="176479BA" w14:textId="59E68ACF" w:rsidR="00150356" w:rsidRDefault="00150356">
      <w:pPr>
        <w:pStyle w:val="Kommentartext"/>
      </w:pPr>
      <w:r>
        <w:rPr>
          <w:rStyle w:val="Kommentarzeichen"/>
        </w:rPr>
        <w:annotationRef/>
      </w:r>
      <w:r>
        <w:t>“</w:t>
      </w:r>
      <w:proofErr w:type="gramStart"/>
      <w:r>
        <w:t>show</w:t>
      </w:r>
      <w:proofErr w:type="gramEnd"/>
      <w:r>
        <w:t xml:space="preserve"> to differentiate” or “show different”? </w:t>
      </w:r>
    </w:p>
  </w:comment>
  <w:comment w:id="128" w:author="Herr, Nora (059)" w:date="2019-11-23T14:54:00Z" w:initials="HN(">
    <w:p w14:paraId="4DE94C26" w14:textId="1AA95F4A" w:rsidR="00150356" w:rsidRDefault="00150356">
      <w:pPr>
        <w:pStyle w:val="Kommentartext"/>
      </w:pPr>
      <w:r>
        <w:rPr>
          <w:rStyle w:val="Kommentarzeichen"/>
        </w:rPr>
        <w:annotationRef/>
      </w:r>
      <w:r>
        <w:t>This sentence does not make sense</w:t>
      </w:r>
    </w:p>
  </w:comment>
  <w:comment w:id="140" w:author="Herr, Nora (059)" w:date="2019-11-23T15:01:00Z" w:initials="HN(">
    <w:p w14:paraId="34A5F6E7" w14:textId="2785E739" w:rsidR="00150356" w:rsidRDefault="00150356">
      <w:pPr>
        <w:pStyle w:val="Kommentartext"/>
      </w:pPr>
      <w:r>
        <w:rPr>
          <w:rStyle w:val="Kommentarzeichen"/>
        </w:rPr>
        <w:annotationRef/>
      </w:r>
      <w:r>
        <w:t>Differentially?</w:t>
      </w:r>
    </w:p>
  </w:comment>
  <w:comment w:id="164" w:author="Herr, Nora (059)" w:date="2019-11-23T15:08:00Z" w:initials="HN(">
    <w:p w14:paraId="7AAD731A" w14:textId="54B01288" w:rsidR="00150356" w:rsidRDefault="00150356">
      <w:pPr>
        <w:pStyle w:val="Kommentartext"/>
      </w:pPr>
      <w:r>
        <w:rPr>
          <w:rStyle w:val="Kommentarzeichen"/>
        </w:rPr>
        <w:annotationRef/>
      </w:r>
      <w:r>
        <w:t xml:space="preserve">I think it might make sense if you prepare a table of abbreviations and refer to it? Look up if that might be a thing for a master’s thesis. </w:t>
      </w:r>
    </w:p>
  </w:comment>
  <w:comment w:id="179" w:author="Herr, Nora (059)" w:date="2019-11-23T15:15:00Z" w:initials="HN(">
    <w:p w14:paraId="7C75E087" w14:textId="55262EB9" w:rsidR="00150356" w:rsidRDefault="00150356">
      <w:pPr>
        <w:pStyle w:val="Kommentartext"/>
      </w:pPr>
      <w:r>
        <w:rPr>
          <w:rStyle w:val="Kommentarzeichen"/>
        </w:rPr>
        <w:annotationRef/>
      </w:r>
      <w:r>
        <w:t xml:space="preserve">I would start with the definition of what spectroscopy is and then move on to why it was used (first two sentences). </w:t>
      </w:r>
    </w:p>
  </w:comment>
  <w:comment w:id="227" w:author="Herr, Nora (059)" w:date="2019-11-23T15:26:00Z" w:initials="HN(">
    <w:p w14:paraId="2AD8086E" w14:textId="3D424059" w:rsidR="00150356" w:rsidRDefault="00150356">
      <w:pPr>
        <w:pStyle w:val="Kommentartext"/>
      </w:pPr>
      <w:r>
        <w:rPr>
          <w:rStyle w:val="Kommentarzeichen"/>
        </w:rPr>
        <w:annotationRef/>
      </w:r>
      <w:r>
        <w:t>Not sure what you are trying to say here? As shown at?</w:t>
      </w:r>
    </w:p>
  </w:comment>
  <w:comment w:id="238" w:author="Herr, Nora (059)" w:date="2019-11-23T15:32:00Z" w:initials="HN(">
    <w:p w14:paraId="542E9B5A" w14:textId="3D527432" w:rsidR="00BB7F9B" w:rsidRDefault="00BB7F9B">
      <w:pPr>
        <w:pStyle w:val="Kommentartext"/>
      </w:pPr>
      <w:r>
        <w:rPr>
          <w:rStyle w:val="Kommentarzeichen"/>
        </w:rPr>
        <w:annotationRef/>
      </w:r>
      <w: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3D5BBF" w15:done="0"/>
  <w15:commentEx w15:paraId="5FF57378" w15:done="0"/>
  <w15:commentEx w15:paraId="08EC5493" w15:done="0"/>
  <w15:commentEx w15:paraId="75FFAFDB" w15:done="0"/>
  <w15:commentEx w15:paraId="15EC67BA" w15:done="0"/>
  <w15:commentEx w15:paraId="3789A2E2" w15:done="0"/>
  <w15:commentEx w15:paraId="176479BA" w15:done="0"/>
  <w15:commentEx w15:paraId="4DE94C26" w15:done="0"/>
  <w15:commentEx w15:paraId="34A5F6E7" w15:done="0"/>
  <w15:commentEx w15:paraId="7AAD731A" w15:done="0"/>
  <w15:commentEx w15:paraId="7C75E087" w15:done="0"/>
  <w15:commentEx w15:paraId="2AD8086E" w15:done="0"/>
  <w15:commentEx w15:paraId="542E9B5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51EC9" w14:textId="77777777" w:rsidR="00D275CA" w:rsidRDefault="00D275CA">
      <w:pPr>
        <w:spacing w:after="0" w:line="240" w:lineRule="auto"/>
      </w:pPr>
      <w:r>
        <w:separator/>
      </w:r>
    </w:p>
  </w:endnote>
  <w:endnote w:type="continuationSeparator" w:id="0">
    <w:p w14:paraId="3D3C739F" w14:textId="77777777" w:rsidR="00D275CA" w:rsidRDefault="00D2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Times New Roman"/>
    <w:charset w:val="00"/>
    <w:family w:val="auto"/>
    <w:pitch w:val="default"/>
    <w:sig w:usb0="00000001" w:usb1="5000205B" w:usb2="00000000" w:usb3="00000000" w:csb0="2000009F" w:csb1="5601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jaVu Math TeX Gyre">
    <w:altName w:val="Cambria Math"/>
    <w:charset w:val="00"/>
    <w:family w:val="auto"/>
    <w:pitch w:val="default"/>
    <w:sig w:usb0="00000001" w:usb1="4201F9EE" w:usb2="02000000" w:usb3="00000000" w:csb0="60000193" w:csb1="0DD40000"/>
  </w:font>
  <w:font w:name="sans-serif">
    <w:altName w:val="Gubb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3DBC8" w14:textId="77777777" w:rsidR="00150356" w:rsidRDefault="00150356">
    <w:pPr>
      <w:pStyle w:val="Fuzeile"/>
    </w:pPr>
    <w:r>
      <w:rPr>
        <w:noProof/>
        <w:lang w:val="de-DE" w:eastAsia="de-DE"/>
      </w:rPr>
      <mc:AlternateContent>
        <mc:Choice Requires="wps">
          <w:drawing>
            <wp:anchor distT="0" distB="0" distL="114300" distR="114300" simplePos="0" relativeHeight="251658240" behindDoc="0" locked="0" layoutInCell="1" allowOverlap="1" wp14:anchorId="4AB014A7" wp14:editId="60152135">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2FCB95" w14:textId="1621F68E" w:rsidR="00150356" w:rsidRDefault="00150356">
                          <w:pPr>
                            <w:pStyle w:val="Fuzeile"/>
                            <w:rPr>
                              <w:lang w:val="en"/>
                            </w:rPr>
                          </w:pPr>
                          <w:r>
                            <w:rPr>
                              <w:lang w:val="en"/>
                            </w:rPr>
                            <w:fldChar w:fldCharType="begin"/>
                          </w:r>
                          <w:r>
                            <w:rPr>
                              <w:lang w:val="en"/>
                            </w:rPr>
                            <w:instrText xml:space="preserve"> PAGE  \* MERGEFORMAT </w:instrText>
                          </w:r>
                          <w:r>
                            <w:rPr>
                              <w:lang w:val="en"/>
                            </w:rPr>
                            <w:fldChar w:fldCharType="separate"/>
                          </w:r>
                          <w:r w:rsidR="00BB7F9B">
                            <w:rPr>
                              <w:noProof/>
                              <w:lang w:val="en"/>
                            </w:rPr>
                            <w:t>10</w:t>
                          </w:r>
                          <w:r>
                            <w:rPr>
                              <w:lang w:val="e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AB014A7" id="_x0000_t202" coordsize="21600,21600" o:spt="202" path="m,l,21600r21600,l21600,xe">
              <v:stroke joinstyle="miter"/>
              <v:path gradientshapeok="t" o:connecttype="rect"/>
            </v:shapetype>
            <v:shape id="Text Box 4" o:spid="_x0000_s1031"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1UwIAAAkFAAAOAAAAZHJzL2Uyb0RvYy54bWysVMFu2zAMvQ/YPwi6L067rgi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Y1v+DM&#10;CYsWPao+sY/Us4vMTufjHEYPHmapxzW6PN5HXOaiex1s/qIcBj14Ppy4zWAyO83OZ7MpVBK68Qf4&#10;1bO7DzF9UmRZFmoe0LzCqdivYxpMR5MczdGqNaY00DjW1fzy/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0&#10;+KZ1UwIAAAkFAAAOAAAAAAAAAAAAAAAAAC4CAABkcnMvZTJvRG9jLnhtbFBLAQItABQABgAIAAAA&#10;IQBxqtG51wAAAAUBAAAPAAAAAAAAAAAAAAAAAK0EAABkcnMvZG93bnJldi54bWxQSwUGAAAAAAQA&#10;BADzAAAAsQUAAAAA&#10;" filled="f" stroked="f" strokeweight=".5pt">
              <v:textbox style="mso-fit-shape-to-text:t" inset="0,0,0,0">
                <w:txbxContent>
                  <w:p w14:paraId="592FCB95" w14:textId="1621F68E" w:rsidR="00150356" w:rsidRDefault="00150356">
                    <w:pPr>
                      <w:pStyle w:val="Fuzeile"/>
                      <w:rPr>
                        <w:lang w:val="en"/>
                      </w:rPr>
                    </w:pPr>
                    <w:r>
                      <w:rPr>
                        <w:lang w:val="en"/>
                      </w:rPr>
                      <w:fldChar w:fldCharType="begin"/>
                    </w:r>
                    <w:r>
                      <w:rPr>
                        <w:lang w:val="en"/>
                      </w:rPr>
                      <w:instrText xml:space="preserve"> PAGE  \* MERGEFORMAT </w:instrText>
                    </w:r>
                    <w:r>
                      <w:rPr>
                        <w:lang w:val="en"/>
                      </w:rPr>
                      <w:fldChar w:fldCharType="separate"/>
                    </w:r>
                    <w:r w:rsidR="00BB7F9B">
                      <w:rPr>
                        <w:noProof/>
                        <w:lang w:val="en"/>
                      </w:rPr>
                      <w:t>10</w:t>
                    </w:r>
                    <w:r>
                      <w:rPr>
                        <w:lang w:val="en"/>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B51D3" w14:textId="77777777" w:rsidR="00150356" w:rsidRDefault="00150356">
    <w:pPr>
      <w:pStyle w:val="Fuzeile"/>
    </w:pPr>
    <w:r>
      <w:rPr>
        <w:noProof/>
        <w:lang w:val="de-DE" w:eastAsia="de-DE"/>
      </w:rPr>
      <mc:AlternateContent>
        <mc:Choice Requires="wps">
          <w:drawing>
            <wp:anchor distT="0" distB="0" distL="114300" distR="114300" simplePos="0" relativeHeight="251659264" behindDoc="0" locked="0" layoutInCell="1" allowOverlap="1" wp14:anchorId="25A7E697" wp14:editId="3545FDC2">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7ADF76" w14:textId="34A43BDE" w:rsidR="00150356" w:rsidRDefault="00150356">
                          <w:pPr>
                            <w:pStyle w:val="Fuzeile"/>
                            <w:rPr>
                              <w:lang w:val="en"/>
                            </w:rPr>
                          </w:pPr>
                          <w:r>
                            <w:rPr>
                              <w:lang w:val="en"/>
                            </w:rPr>
                            <w:fldChar w:fldCharType="begin"/>
                          </w:r>
                          <w:r>
                            <w:rPr>
                              <w:lang w:val="en"/>
                            </w:rPr>
                            <w:instrText xml:space="preserve"> PAGE  \* MERGEFORMAT </w:instrText>
                          </w:r>
                          <w:r>
                            <w:rPr>
                              <w:lang w:val="en"/>
                            </w:rPr>
                            <w:fldChar w:fldCharType="separate"/>
                          </w:r>
                          <w:r w:rsidR="00BC4570">
                            <w:rPr>
                              <w:noProof/>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5A7E697" id="_x0000_t202" coordsize="21600,21600" o:spt="202" path="m,l,21600r21600,l21600,xe">
              <v:stroke joinstyle="miter"/>
              <v:path gradientshapeok="t" o:connecttype="rect"/>
            </v:shapetype>
            <v:shape id="Text Box 5" o:spid="_x0000_s1032"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G1nC2JVAgAAEAUAAA4AAAAAAAAAAAAAAAAALgIAAGRycy9lMm9Eb2MueG1sUEsBAi0AFAAGAAgA&#10;AAAhAHGq0bnXAAAABQEAAA8AAAAAAAAAAAAAAAAArwQAAGRycy9kb3ducmV2LnhtbFBLBQYAAAAA&#10;BAAEAPMAAACzBQAAAAA=&#10;" filled="f" stroked="f" strokeweight=".5pt">
              <v:textbox style="mso-fit-shape-to-text:t" inset="0,0,0,0">
                <w:txbxContent>
                  <w:p w14:paraId="367ADF76" w14:textId="34A43BDE" w:rsidR="00150356" w:rsidRDefault="00150356">
                    <w:pPr>
                      <w:pStyle w:val="Fuzeile"/>
                      <w:rPr>
                        <w:lang w:val="en"/>
                      </w:rPr>
                    </w:pPr>
                    <w:r>
                      <w:rPr>
                        <w:lang w:val="en"/>
                      </w:rPr>
                      <w:fldChar w:fldCharType="begin"/>
                    </w:r>
                    <w:r>
                      <w:rPr>
                        <w:lang w:val="en"/>
                      </w:rPr>
                      <w:instrText xml:space="preserve"> PAGE  \* MERGEFORMAT </w:instrText>
                    </w:r>
                    <w:r>
                      <w:rPr>
                        <w:lang w:val="en"/>
                      </w:rPr>
                      <w:fldChar w:fldCharType="separate"/>
                    </w:r>
                    <w:r w:rsidR="00BC4570">
                      <w:rPr>
                        <w:noProof/>
                        <w:lang w:val="en"/>
                      </w:rPr>
                      <w:t>1</w:t>
                    </w:r>
                    <w:r>
                      <w:rPr>
                        <w:lang w:val="e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CF9B7" w14:textId="77777777" w:rsidR="00D275CA" w:rsidRDefault="00D275CA">
      <w:pPr>
        <w:spacing w:after="0" w:line="240" w:lineRule="auto"/>
      </w:pPr>
      <w:r>
        <w:separator/>
      </w:r>
    </w:p>
  </w:footnote>
  <w:footnote w:type="continuationSeparator" w:id="0">
    <w:p w14:paraId="0D3BC0C8" w14:textId="77777777" w:rsidR="00D275CA" w:rsidRDefault="00D27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D1038" w14:textId="77777777" w:rsidR="00150356" w:rsidRDefault="0015035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164B9" w14:textId="77777777" w:rsidR="00150356" w:rsidRDefault="00150356">
    <w:pPr>
      <w:pStyle w:val="Kopfzeile"/>
      <w:tabs>
        <w:tab w:val="clear" w:pos="8306"/>
      </w:tabs>
      <w:jc w:val="right"/>
      <w:rPr>
        <w:rFonts w:ascii="Times New Roman" w:hAnsi="Times New Roman" w:cs="Times New Roman"/>
        <w:i/>
        <w:iCs/>
        <w:lang w:val="en"/>
      </w:rPr>
    </w:pPr>
    <w:r>
      <w:rPr>
        <w:rFonts w:ascii="Times New Roman" w:hAnsi="Times New Roman" w:cs="Times New Roman"/>
        <w:i/>
        <w:iCs/>
        <w:lang w:val="en"/>
      </w:rPr>
      <w:t>CHAPTER 2. BACKGROUND</w:t>
    </w:r>
  </w:p>
  <w:p w14:paraId="2261E3FA" w14:textId="77777777" w:rsidR="00150356" w:rsidRDefault="00150356">
    <w:pPr>
      <w:pStyle w:val="Kopfzeile"/>
      <w:tabs>
        <w:tab w:val="clear" w:pos="8306"/>
      </w:tabs>
      <w:jc w:val="right"/>
      <w:rPr>
        <w:rFonts w:ascii="Times New Roman" w:hAnsi="Times New Roman" w:cs="Times New Roman"/>
        <w:i/>
        <w:iCs/>
        <w:lang w:val="e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5455F" w14:textId="77777777" w:rsidR="00150356" w:rsidRDefault="00150356">
    <w:pPr>
      <w:pStyle w:val="Kopfzeile"/>
      <w:pBdr>
        <w:bottom w:val="single" w:sz="4" w:space="0" w:color="auto"/>
      </w:pBdr>
      <w:wordWrap w:val="0"/>
      <w:jc w:val="right"/>
      <w:rPr>
        <w:rFonts w:ascii="Times New Roman" w:hAnsi="Times New Roman" w:cs="Times New Roman"/>
        <w:i/>
        <w:iCs/>
        <w:lang w:val="en"/>
      </w:rPr>
    </w:pPr>
    <w:r>
      <w:rPr>
        <w:rFonts w:ascii="Times New Roman" w:hAnsi="Times New Roman" w:cs="Times New Roman"/>
        <w:i/>
        <w:iCs/>
        <w:lang w:val="en"/>
      </w:rPr>
      <w:t>CHAPTER 2: BACKGROUND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EFF1B92"/>
    <w:multiLevelType w:val="multilevel"/>
    <w:tmpl w:val="BEFF1B92"/>
    <w:lvl w:ilvl="0">
      <w:start w:val="2"/>
      <w:numFmt w:val="decimal"/>
      <w:lvlText w:val="%1"/>
      <w:lvlJc w:val="left"/>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rr, Nora (059)">
    <w15:presenceInfo w15:providerId="AD" w15:userId="S-1-5-21-1482476501-1450960922-725345543-3506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trackRevisions/>
  <w:defaultTabStop w:val="420"/>
  <w:hyphenationZone w:val="425"/>
  <w:drawingGridVerticalSpacing w:val="156"/>
  <w:doNotShadeFormData/>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DEE562"/>
    <w:rsid w:val="FBE540FA"/>
    <w:rsid w:val="FBF978C9"/>
    <w:rsid w:val="FBFE59DE"/>
    <w:rsid w:val="FF5D81EB"/>
    <w:rsid w:val="00010096"/>
    <w:rsid w:val="000A0F85"/>
    <w:rsid w:val="000F7EEA"/>
    <w:rsid w:val="00150356"/>
    <w:rsid w:val="00540A46"/>
    <w:rsid w:val="006F4269"/>
    <w:rsid w:val="007446AC"/>
    <w:rsid w:val="00787761"/>
    <w:rsid w:val="00822DBF"/>
    <w:rsid w:val="00A21BCE"/>
    <w:rsid w:val="00A37F3E"/>
    <w:rsid w:val="00BB7F9B"/>
    <w:rsid w:val="00BC4570"/>
    <w:rsid w:val="00D275CA"/>
    <w:rsid w:val="00D617BE"/>
    <w:rsid w:val="00DE64B9"/>
    <w:rsid w:val="00E2010D"/>
    <w:rsid w:val="00E72FAB"/>
    <w:rsid w:val="00F21071"/>
    <w:rsid w:val="2BF95A19"/>
    <w:rsid w:val="2BFBE5E5"/>
    <w:rsid w:val="335A1EB6"/>
    <w:rsid w:val="35FB3179"/>
    <w:rsid w:val="37B7F479"/>
    <w:rsid w:val="3D16A4E3"/>
    <w:rsid w:val="3D573215"/>
    <w:rsid w:val="3E7E2551"/>
    <w:rsid w:val="3FA6C143"/>
    <w:rsid w:val="4B2D9734"/>
    <w:rsid w:val="5B7F92D7"/>
    <w:rsid w:val="5D9E2610"/>
    <w:rsid w:val="5EFB98C5"/>
    <w:rsid w:val="5F7E6F98"/>
    <w:rsid w:val="5FFDC576"/>
    <w:rsid w:val="61DE1DF5"/>
    <w:rsid w:val="6BDEE562"/>
    <w:rsid w:val="6CFFE062"/>
    <w:rsid w:val="6DF22DEE"/>
    <w:rsid w:val="6DFE1535"/>
    <w:rsid w:val="6F1E13E1"/>
    <w:rsid w:val="6FCF7511"/>
    <w:rsid w:val="6FE02772"/>
    <w:rsid w:val="6FEF1E30"/>
    <w:rsid w:val="77BD7150"/>
    <w:rsid w:val="7ABB96AB"/>
    <w:rsid w:val="7B5FD4B8"/>
    <w:rsid w:val="7BDD8B2D"/>
    <w:rsid w:val="7DF3EB15"/>
    <w:rsid w:val="7F5C278C"/>
    <w:rsid w:val="7FFBA2FD"/>
    <w:rsid w:val="7FFD735D"/>
    <w:rsid w:val="7FFE5792"/>
    <w:rsid w:val="9F1F6A22"/>
    <w:rsid w:val="B23E5E6F"/>
    <w:rsid w:val="B73FE56E"/>
    <w:rsid w:val="BE3FCA26"/>
    <w:rsid w:val="CFBBA0DC"/>
    <w:rsid w:val="CFEEE877"/>
    <w:rsid w:val="D7AF980E"/>
    <w:rsid w:val="DCD7B27F"/>
    <w:rsid w:val="E14F172A"/>
    <w:rsid w:val="E5F7F26F"/>
    <w:rsid w:val="E6EF0D10"/>
    <w:rsid w:val="E7F78575"/>
    <w:rsid w:val="E7FF42C3"/>
    <w:rsid w:val="EF938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358554B"/>
  <w15:docId w15:val="{0B6201C8-A6D6-4326-9D18-CA776A20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de-DE" w:eastAsia="de-DE"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Theme="minorHAnsi" w:eastAsiaTheme="minorEastAsia" w:hAnsiTheme="minorHAnsi" w:cstheme="minorBidi"/>
      <w:lang w:val="en-US"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qFormat/>
    <w:pPr>
      <w:tabs>
        <w:tab w:val="center" w:pos="4153"/>
        <w:tab w:val="right" w:pos="8306"/>
      </w:tabs>
      <w:snapToGrid w:val="0"/>
    </w:pPr>
    <w:rPr>
      <w:sz w:val="18"/>
      <w:szCs w:val="18"/>
    </w:rPr>
  </w:style>
  <w:style w:type="paragraph" w:styleId="Kopfzeile">
    <w:name w:val="header"/>
    <w:basedOn w:val="Standard"/>
    <w:qFormat/>
    <w:pPr>
      <w:tabs>
        <w:tab w:val="center" w:pos="4153"/>
        <w:tab w:val="right" w:pos="8306"/>
      </w:tabs>
      <w:snapToGrid w:val="0"/>
    </w:pPr>
    <w:rPr>
      <w:sz w:val="18"/>
      <w:szCs w:val="18"/>
    </w:rPr>
  </w:style>
  <w:style w:type="table" w:styleId="Tabellenraster">
    <w:name w:val="Table Grid"/>
    <w:basedOn w:val="NormaleTabell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rsid w:val="00A21BCE"/>
    <w:rPr>
      <w:sz w:val="16"/>
      <w:szCs w:val="16"/>
    </w:rPr>
  </w:style>
  <w:style w:type="paragraph" w:styleId="Kommentartext">
    <w:name w:val="annotation text"/>
    <w:basedOn w:val="Standard"/>
    <w:link w:val="KommentartextZchn"/>
    <w:rsid w:val="00A21BCE"/>
    <w:pPr>
      <w:spacing w:line="240" w:lineRule="auto"/>
    </w:pPr>
  </w:style>
  <w:style w:type="character" w:customStyle="1" w:styleId="KommentartextZchn">
    <w:name w:val="Kommentartext Zchn"/>
    <w:basedOn w:val="Absatz-Standardschriftart"/>
    <w:link w:val="Kommentartext"/>
    <w:rsid w:val="00A21BCE"/>
    <w:rPr>
      <w:rFonts w:asciiTheme="minorHAnsi" w:eastAsiaTheme="minorEastAsia" w:hAnsiTheme="minorHAnsi" w:cstheme="minorBidi"/>
      <w:lang w:val="en-US" w:eastAsia="zh-CN"/>
    </w:rPr>
  </w:style>
  <w:style w:type="paragraph" w:styleId="Kommentarthema">
    <w:name w:val="annotation subject"/>
    <w:basedOn w:val="Kommentartext"/>
    <w:next w:val="Kommentartext"/>
    <w:link w:val="KommentarthemaZchn"/>
    <w:rsid w:val="00A21BCE"/>
    <w:rPr>
      <w:b/>
      <w:bCs/>
    </w:rPr>
  </w:style>
  <w:style w:type="character" w:customStyle="1" w:styleId="KommentarthemaZchn">
    <w:name w:val="Kommentarthema Zchn"/>
    <w:basedOn w:val="KommentartextZchn"/>
    <w:link w:val="Kommentarthema"/>
    <w:rsid w:val="00A21BCE"/>
    <w:rPr>
      <w:rFonts w:asciiTheme="minorHAnsi" w:eastAsiaTheme="minorEastAsia" w:hAnsiTheme="minorHAnsi" w:cstheme="minorBidi"/>
      <w:b/>
      <w:bCs/>
      <w:lang w:val="en-US" w:eastAsia="zh-CN"/>
    </w:rPr>
  </w:style>
  <w:style w:type="paragraph" w:styleId="Sprechblasentext">
    <w:name w:val="Balloon Text"/>
    <w:basedOn w:val="Standard"/>
    <w:link w:val="SprechblasentextZchn"/>
    <w:rsid w:val="00A21BC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A21BCE"/>
    <w:rPr>
      <w:rFonts w:ascii="Segoe UI" w:eastAsiaTheme="minorEastAsia"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2531</Words>
  <Characters>15951</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rdmtinez</dc:creator>
  <cp:lastModifiedBy>Herr, Nora (059)</cp:lastModifiedBy>
  <cp:revision>10</cp:revision>
  <dcterms:created xsi:type="dcterms:W3CDTF">2019-11-23T11:37:00Z</dcterms:created>
  <dcterms:modified xsi:type="dcterms:W3CDTF">2019-11-23T14:32:00Z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